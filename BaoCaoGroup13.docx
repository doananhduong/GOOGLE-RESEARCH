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ACC2D" w14:textId="7C9C3937" w:rsidR="005E12BA" w:rsidRDefault="005E12BA" w:rsidP="002A67EC">
      <w:pPr>
        <w:pBdr>
          <w:top w:val="nil"/>
          <w:left w:val="nil"/>
          <w:bottom w:val="nil"/>
          <w:right w:val="nil"/>
          <w:between w:val="nil"/>
        </w:pBdr>
        <w:spacing w:before="11" w:line="360" w:lineRule="auto"/>
        <w:rPr>
          <w:color w:val="000000"/>
          <w:sz w:val="16"/>
          <w:szCs w:val="16"/>
        </w:rPr>
      </w:pPr>
    </w:p>
    <w:p w14:paraId="6047C32C" w14:textId="77777777" w:rsidR="005E12BA" w:rsidRDefault="00C271FF" w:rsidP="002A67EC">
      <w:pPr>
        <w:spacing w:line="360" w:lineRule="auto"/>
        <w:ind w:right="333" w:firstLine="720"/>
        <w:jc w:val="center"/>
        <w:rPr>
          <w:b/>
          <w:sz w:val="28"/>
          <w:szCs w:val="28"/>
        </w:rPr>
      </w:pPr>
      <w:r>
        <w:rPr>
          <w:b/>
          <w:sz w:val="28"/>
          <w:szCs w:val="28"/>
        </w:rPr>
        <w:t>TRƯỜNG ĐẠI HỌC CÔNG NGHIỆP TP HỒ CHÍ MINH</w:t>
      </w:r>
    </w:p>
    <w:p w14:paraId="3C174D3F" w14:textId="77777777" w:rsidR="005E12BA" w:rsidRDefault="00C271FF" w:rsidP="002A67EC">
      <w:pPr>
        <w:spacing w:line="360" w:lineRule="auto"/>
        <w:ind w:left="754" w:right="333"/>
        <w:jc w:val="center"/>
        <w:rPr>
          <w:b/>
          <w:sz w:val="28"/>
          <w:szCs w:val="28"/>
        </w:rPr>
      </w:pPr>
      <w:r>
        <w:rPr>
          <w:b/>
          <w:sz w:val="28"/>
          <w:szCs w:val="28"/>
        </w:rPr>
        <w:t>KHOA CÔNG NGHỆ THÔNG TIN</w:t>
      </w:r>
    </w:p>
    <w:p w14:paraId="64FB30B1" w14:textId="77777777" w:rsidR="005E12BA" w:rsidRDefault="005E12BA" w:rsidP="002A67EC">
      <w:pPr>
        <w:pBdr>
          <w:top w:val="nil"/>
          <w:left w:val="nil"/>
          <w:bottom w:val="nil"/>
          <w:right w:val="nil"/>
          <w:between w:val="nil"/>
        </w:pBdr>
        <w:spacing w:line="360" w:lineRule="auto"/>
        <w:rPr>
          <w:b/>
          <w:color w:val="000000"/>
          <w:sz w:val="20"/>
          <w:szCs w:val="20"/>
        </w:rPr>
      </w:pPr>
    </w:p>
    <w:p w14:paraId="1387E918" w14:textId="77777777" w:rsidR="005E12BA" w:rsidRDefault="005E12BA" w:rsidP="002A67EC">
      <w:pPr>
        <w:pBdr>
          <w:top w:val="nil"/>
          <w:left w:val="nil"/>
          <w:bottom w:val="nil"/>
          <w:right w:val="nil"/>
          <w:between w:val="nil"/>
        </w:pBdr>
        <w:spacing w:line="360" w:lineRule="auto"/>
        <w:rPr>
          <w:b/>
          <w:color w:val="000000"/>
          <w:sz w:val="20"/>
          <w:szCs w:val="20"/>
        </w:rPr>
      </w:pPr>
    </w:p>
    <w:p w14:paraId="6005FBAF" w14:textId="77777777" w:rsidR="005E12BA" w:rsidRDefault="00C271FF" w:rsidP="002A67EC">
      <w:pPr>
        <w:pBdr>
          <w:top w:val="nil"/>
          <w:left w:val="nil"/>
          <w:bottom w:val="nil"/>
          <w:right w:val="nil"/>
          <w:between w:val="nil"/>
        </w:pBdr>
        <w:spacing w:line="360" w:lineRule="auto"/>
        <w:rPr>
          <w:b/>
          <w:color w:val="000000"/>
          <w:sz w:val="20"/>
          <w:szCs w:val="20"/>
        </w:rPr>
      </w:pPr>
      <w:r>
        <w:rPr>
          <w:noProof/>
        </w:rPr>
        <w:drawing>
          <wp:anchor distT="0" distB="0" distL="0" distR="0" simplePos="0" relativeHeight="251658240" behindDoc="1" locked="0" layoutInCell="1" hidden="0" allowOverlap="1" wp14:anchorId="2D629C8A" wp14:editId="1E09FDE5">
            <wp:simplePos x="0" y="0"/>
            <wp:positionH relativeFrom="column">
              <wp:posOffset>2362200</wp:posOffset>
            </wp:positionH>
            <wp:positionV relativeFrom="paragraph">
              <wp:posOffset>83185</wp:posOffset>
            </wp:positionV>
            <wp:extent cx="1200150" cy="1200150"/>
            <wp:effectExtent l="0" t="0" r="0" b="0"/>
            <wp:wrapNone/>
            <wp:docPr id="18" name="Picture 18" descr="A logo with a fire and flam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logo with a fire and flames&#10;&#10;Description automatically generated"/>
                    <pic:cNvPicPr preferRelativeResize="0"/>
                  </pic:nvPicPr>
                  <pic:blipFill>
                    <a:blip r:embed="rId12"/>
                    <a:srcRect/>
                    <a:stretch>
                      <a:fillRect/>
                    </a:stretch>
                  </pic:blipFill>
                  <pic:spPr>
                    <a:xfrm>
                      <a:off x="0" y="0"/>
                      <a:ext cx="1200150" cy="1200150"/>
                    </a:xfrm>
                    <a:prstGeom prst="rect">
                      <a:avLst/>
                    </a:prstGeom>
                    <a:ln/>
                  </pic:spPr>
                </pic:pic>
              </a:graphicData>
            </a:graphic>
          </wp:anchor>
        </w:drawing>
      </w:r>
    </w:p>
    <w:p w14:paraId="60954ABB" w14:textId="77777777" w:rsidR="005E12BA" w:rsidRDefault="005E12BA" w:rsidP="002A67EC">
      <w:pPr>
        <w:pBdr>
          <w:top w:val="nil"/>
          <w:left w:val="nil"/>
          <w:bottom w:val="nil"/>
          <w:right w:val="nil"/>
          <w:between w:val="nil"/>
        </w:pBdr>
        <w:spacing w:line="360" w:lineRule="auto"/>
        <w:rPr>
          <w:b/>
          <w:color w:val="000000"/>
          <w:sz w:val="20"/>
          <w:szCs w:val="20"/>
        </w:rPr>
      </w:pPr>
    </w:p>
    <w:p w14:paraId="5A60BFD3" w14:textId="77777777" w:rsidR="005E12BA" w:rsidRDefault="005E12BA" w:rsidP="002A67EC">
      <w:pPr>
        <w:pBdr>
          <w:top w:val="nil"/>
          <w:left w:val="nil"/>
          <w:bottom w:val="nil"/>
          <w:right w:val="nil"/>
          <w:between w:val="nil"/>
        </w:pBdr>
        <w:spacing w:before="8" w:line="360" w:lineRule="auto"/>
        <w:rPr>
          <w:b/>
          <w:color w:val="000000"/>
          <w:sz w:val="14"/>
          <w:szCs w:val="14"/>
        </w:rPr>
      </w:pPr>
    </w:p>
    <w:p w14:paraId="4CABDDF7" w14:textId="77777777" w:rsidR="005E12BA" w:rsidRDefault="005E12BA" w:rsidP="002A67EC">
      <w:pPr>
        <w:pBdr>
          <w:top w:val="nil"/>
          <w:left w:val="nil"/>
          <w:bottom w:val="nil"/>
          <w:right w:val="nil"/>
          <w:between w:val="nil"/>
        </w:pBdr>
        <w:spacing w:line="360" w:lineRule="auto"/>
        <w:rPr>
          <w:b/>
          <w:color w:val="000000"/>
          <w:sz w:val="34"/>
          <w:szCs w:val="34"/>
        </w:rPr>
      </w:pPr>
    </w:p>
    <w:p w14:paraId="786F1E2D" w14:textId="77777777" w:rsidR="005E12BA" w:rsidRDefault="005E12BA" w:rsidP="002A67EC">
      <w:pPr>
        <w:pBdr>
          <w:top w:val="nil"/>
          <w:left w:val="nil"/>
          <w:bottom w:val="nil"/>
          <w:right w:val="nil"/>
          <w:between w:val="nil"/>
        </w:pBdr>
        <w:spacing w:line="360" w:lineRule="auto"/>
        <w:rPr>
          <w:b/>
          <w:color w:val="000000"/>
          <w:sz w:val="34"/>
          <w:szCs w:val="34"/>
        </w:rPr>
      </w:pPr>
    </w:p>
    <w:p w14:paraId="59E58F32" w14:textId="77777777" w:rsidR="005E12BA" w:rsidRDefault="005E12BA" w:rsidP="002A67EC">
      <w:pPr>
        <w:pBdr>
          <w:top w:val="nil"/>
          <w:left w:val="nil"/>
          <w:bottom w:val="nil"/>
          <w:right w:val="nil"/>
          <w:between w:val="nil"/>
        </w:pBdr>
        <w:spacing w:line="360" w:lineRule="auto"/>
        <w:rPr>
          <w:b/>
          <w:color w:val="000000"/>
          <w:sz w:val="34"/>
          <w:szCs w:val="34"/>
        </w:rPr>
      </w:pPr>
    </w:p>
    <w:p w14:paraId="56B34BE7" w14:textId="77777777" w:rsidR="005E12BA" w:rsidRDefault="005E12BA" w:rsidP="002A67EC">
      <w:pPr>
        <w:pBdr>
          <w:top w:val="nil"/>
          <w:left w:val="nil"/>
          <w:bottom w:val="nil"/>
          <w:right w:val="nil"/>
          <w:between w:val="nil"/>
        </w:pBdr>
        <w:spacing w:before="4" w:line="360" w:lineRule="auto"/>
        <w:rPr>
          <w:b/>
          <w:color w:val="000000"/>
          <w:sz w:val="34"/>
          <w:szCs w:val="34"/>
        </w:rPr>
      </w:pPr>
    </w:p>
    <w:p w14:paraId="3773B57C" w14:textId="77777777" w:rsidR="005E12BA" w:rsidRDefault="005E12BA" w:rsidP="002A67EC">
      <w:pPr>
        <w:spacing w:line="360" w:lineRule="auto"/>
        <w:ind w:left="3303"/>
        <w:rPr>
          <w:b/>
          <w:sz w:val="40"/>
          <w:szCs w:val="40"/>
        </w:rPr>
      </w:pPr>
    </w:p>
    <w:p w14:paraId="6D062458" w14:textId="77777777" w:rsidR="005E12BA" w:rsidRDefault="00C271FF" w:rsidP="002A67EC">
      <w:pPr>
        <w:spacing w:line="360" w:lineRule="auto"/>
        <w:ind w:left="3303"/>
        <w:rPr>
          <w:b/>
          <w:sz w:val="32"/>
          <w:szCs w:val="32"/>
        </w:rPr>
      </w:pPr>
      <w:r>
        <w:rPr>
          <w:b/>
          <w:sz w:val="32"/>
          <w:szCs w:val="32"/>
        </w:rPr>
        <w:t>ĐỒ ÁN CUỐI KÌ</w:t>
      </w:r>
    </w:p>
    <w:p w14:paraId="1FAD3D0E" w14:textId="77777777" w:rsidR="005E12BA" w:rsidRDefault="00C271FF" w:rsidP="002A67EC">
      <w:pPr>
        <w:spacing w:before="1" w:line="360" w:lineRule="auto"/>
        <w:ind w:left="2583" w:firstLine="720"/>
        <w:rPr>
          <w:b/>
          <w:sz w:val="32"/>
          <w:szCs w:val="32"/>
        </w:rPr>
      </w:pPr>
      <w:r>
        <w:rPr>
          <w:b/>
          <w:sz w:val="32"/>
          <w:szCs w:val="32"/>
        </w:rPr>
        <w:t>DEEP LEARNING</w:t>
      </w:r>
    </w:p>
    <w:p w14:paraId="540C09F1" w14:textId="77777777" w:rsidR="005E12BA" w:rsidRDefault="005E12BA" w:rsidP="002A67EC">
      <w:pPr>
        <w:pBdr>
          <w:top w:val="nil"/>
          <w:left w:val="nil"/>
          <w:bottom w:val="nil"/>
          <w:right w:val="nil"/>
          <w:between w:val="nil"/>
        </w:pBdr>
        <w:spacing w:line="360" w:lineRule="auto"/>
        <w:rPr>
          <w:b/>
          <w:color w:val="000000"/>
          <w:sz w:val="40"/>
          <w:szCs w:val="40"/>
        </w:rPr>
      </w:pPr>
    </w:p>
    <w:p w14:paraId="6CE643CE" w14:textId="77777777" w:rsidR="005E12BA" w:rsidRDefault="005E12BA" w:rsidP="002A67EC">
      <w:pPr>
        <w:pBdr>
          <w:top w:val="nil"/>
          <w:left w:val="nil"/>
          <w:bottom w:val="nil"/>
          <w:right w:val="nil"/>
          <w:between w:val="nil"/>
        </w:pBdr>
        <w:spacing w:line="360" w:lineRule="auto"/>
        <w:rPr>
          <w:b/>
          <w:color w:val="000000"/>
          <w:sz w:val="40"/>
          <w:szCs w:val="40"/>
        </w:rPr>
      </w:pPr>
    </w:p>
    <w:p w14:paraId="58C42D32" w14:textId="77777777" w:rsidR="005E12BA" w:rsidRDefault="005E12BA" w:rsidP="002A67EC">
      <w:pPr>
        <w:pBdr>
          <w:top w:val="nil"/>
          <w:left w:val="nil"/>
          <w:bottom w:val="nil"/>
          <w:right w:val="nil"/>
          <w:between w:val="nil"/>
        </w:pBdr>
        <w:spacing w:line="360" w:lineRule="auto"/>
        <w:rPr>
          <w:b/>
          <w:color w:val="000000"/>
          <w:sz w:val="40"/>
          <w:szCs w:val="40"/>
        </w:rPr>
      </w:pPr>
    </w:p>
    <w:p w14:paraId="7906BEA3" w14:textId="77777777" w:rsidR="005E12BA" w:rsidRDefault="005E12BA" w:rsidP="002A67EC">
      <w:pPr>
        <w:pBdr>
          <w:top w:val="nil"/>
          <w:left w:val="nil"/>
          <w:bottom w:val="nil"/>
          <w:right w:val="nil"/>
          <w:between w:val="nil"/>
        </w:pBdr>
        <w:spacing w:line="360" w:lineRule="auto"/>
        <w:ind w:left="2160" w:firstLine="423"/>
        <w:rPr>
          <w:i/>
          <w:color w:val="000000"/>
          <w:sz w:val="28"/>
          <w:szCs w:val="28"/>
        </w:rPr>
      </w:pPr>
    </w:p>
    <w:p w14:paraId="5AEC1FE7" w14:textId="77777777" w:rsidR="005E12BA" w:rsidRDefault="005E12BA" w:rsidP="002A67EC">
      <w:pPr>
        <w:pBdr>
          <w:top w:val="nil"/>
          <w:left w:val="nil"/>
          <w:bottom w:val="nil"/>
          <w:right w:val="nil"/>
          <w:between w:val="nil"/>
        </w:pBdr>
        <w:spacing w:line="360" w:lineRule="auto"/>
        <w:ind w:left="2160" w:firstLine="423"/>
        <w:rPr>
          <w:i/>
          <w:color w:val="000000"/>
          <w:sz w:val="28"/>
          <w:szCs w:val="28"/>
        </w:rPr>
      </w:pPr>
    </w:p>
    <w:p w14:paraId="2F90BD75" w14:textId="77777777" w:rsidR="005E12BA" w:rsidRDefault="005E12BA" w:rsidP="002A67EC">
      <w:pPr>
        <w:pBdr>
          <w:top w:val="nil"/>
          <w:left w:val="nil"/>
          <w:bottom w:val="nil"/>
          <w:right w:val="nil"/>
          <w:between w:val="nil"/>
        </w:pBdr>
        <w:spacing w:line="360" w:lineRule="auto"/>
        <w:ind w:left="2160" w:firstLine="423"/>
        <w:rPr>
          <w:i/>
          <w:color w:val="000000"/>
          <w:sz w:val="28"/>
          <w:szCs w:val="28"/>
        </w:rPr>
      </w:pPr>
    </w:p>
    <w:p w14:paraId="5EC0F17E" w14:textId="77777777" w:rsidR="005E12BA" w:rsidRDefault="00C271FF" w:rsidP="002A67EC">
      <w:pPr>
        <w:pBdr>
          <w:top w:val="nil"/>
          <w:left w:val="nil"/>
          <w:bottom w:val="nil"/>
          <w:right w:val="nil"/>
          <w:between w:val="nil"/>
        </w:pBdr>
        <w:spacing w:line="360" w:lineRule="auto"/>
        <w:ind w:left="2160" w:firstLine="423"/>
        <w:rPr>
          <w:color w:val="000000"/>
          <w:sz w:val="28"/>
          <w:szCs w:val="28"/>
        </w:rPr>
      </w:pPr>
      <w:r>
        <w:rPr>
          <w:i/>
          <w:color w:val="000000"/>
          <w:sz w:val="28"/>
          <w:szCs w:val="28"/>
        </w:rPr>
        <w:t>Người thực hiện</w:t>
      </w:r>
      <w:r>
        <w:rPr>
          <w:color w:val="000000"/>
          <w:sz w:val="28"/>
          <w:szCs w:val="28"/>
        </w:rPr>
        <w:t xml:space="preserve">: </w:t>
      </w:r>
      <w:r>
        <w:rPr>
          <w:b/>
          <w:color w:val="000000"/>
          <w:sz w:val="28"/>
          <w:szCs w:val="28"/>
        </w:rPr>
        <w:t>Ngô Hoàng Nhật Huy – 20079071</w:t>
      </w:r>
    </w:p>
    <w:p w14:paraId="2AFD4D42" w14:textId="77777777" w:rsidR="005E12BA" w:rsidRDefault="00C271FF" w:rsidP="002A67EC">
      <w:pPr>
        <w:pBdr>
          <w:top w:val="nil"/>
          <w:left w:val="nil"/>
          <w:bottom w:val="nil"/>
          <w:right w:val="nil"/>
          <w:between w:val="nil"/>
        </w:pBdr>
        <w:spacing w:line="360" w:lineRule="auto"/>
        <w:ind w:left="4320"/>
        <w:rPr>
          <w:b/>
          <w:color w:val="000000"/>
          <w:sz w:val="28"/>
          <w:szCs w:val="28"/>
        </w:rPr>
      </w:pPr>
      <w:r>
        <w:rPr>
          <w:color w:val="000000"/>
          <w:sz w:val="28"/>
          <w:szCs w:val="28"/>
        </w:rPr>
        <w:t xml:space="preserve">   </w:t>
      </w:r>
      <w:r>
        <w:rPr>
          <w:b/>
          <w:color w:val="000000"/>
          <w:sz w:val="28"/>
          <w:szCs w:val="28"/>
        </w:rPr>
        <w:t>Đoàn Ánh Dương - 20082631</w:t>
      </w:r>
    </w:p>
    <w:p w14:paraId="5289B8B0" w14:textId="77777777" w:rsidR="005E12BA" w:rsidRDefault="00C271FF" w:rsidP="002A67EC">
      <w:pPr>
        <w:pBdr>
          <w:top w:val="nil"/>
          <w:left w:val="nil"/>
          <w:bottom w:val="nil"/>
          <w:right w:val="nil"/>
          <w:between w:val="nil"/>
        </w:pBdr>
        <w:spacing w:line="360" w:lineRule="auto"/>
        <w:ind w:left="5040" w:firstLine="720"/>
        <w:rPr>
          <w:color w:val="000000"/>
          <w:sz w:val="28"/>
          <w:szCs w:val="28"/>
        </w:rPr>
      </w:pPr>
      <w:r>
        <w:rPr>
          <w:color w:val="000000"/>
          <w:sz w:val="28"/>
          <w:szCs w:val="28"/>
        </w:rPr>
        <w:t>Lớp : 420300411601</w:t>
      </w:r>
    </w:p>
    <w:p w14:paraId="087F1E5E" w14:textId="77777777" w:rsidR="005E12BA" w:rsidRDefault="00C271FF" w:rsidP="002A67EC">
      <w:pPr>
        <w:pBdr>
          <w:top w:val="nil"/>
          <w:left w:val="nil"/>
          <w:bottom w:val="nil"/>
          <w:right w:val="nil"/>
          <w:between w:val="nil"/>
        </w:pBdr>
        <w:spacing w:line="360" w:lineRule="auto"/>
        <w:ind w:left="5040" w:firstLine="720"/>
        <w:rPr>
          <w:color w:val="000000"/>
          <w:sz w:val="28"/>
          <w:szCs w:val="28"/>
        </w:rPr>
      </w:pPr>
      <w:r>
        <w:rPr>
          <w:color w:val="000000"/>
          <w:sz w:val="28"/>
          <w:szCs w:val="28"/>
        </w:rPr>
        <w:t>Khóa : 16</w:t>
      </w:r>
    </w:p>
    <w:p w14:paraId="0FBCBB3E" w14:textId="77777777" w:rsidR="005E12BA" w:rsidRDefault="00C271FF" w:rsidP="002A67EC">
      <w:pPr>
        <w:pBdr>
          <w:top w:val="nil"/>
          <w:left w:val="nil"/>
          <w:bottom w:val="nil"/>
          <w:right w:val="nil"/>
          <w:between w:val="nil"/>
        </w:pBdr>
        <w:spacing w:line="360" w:lineRule="auto"/>
        <w:ind w:left="2160"/>
        <w:rPr>
          <w:color w:val="000000"/>
          <w:sz w:val="28"/>
          <w:szCs w:val="28"/>
        </w:rPr>
      </w:pPr>
      <w:r>
        <w:rPr>
          <w:i/>
          <w:color w:val="000000"/>
          <w:sz w:val="28"/>
          <w:szCs w:val="28"/>
        </w:rPr>
        <w:t xml:space="preserve">     Người hướng dẫn</w:t>
      </w:r>
      <w:r>
        <w:rPr>
          <w:color w:val="000000"/>
          <w:sz w:val="28"/>
          <w:szCs w:val="28"/>
        </w:rPr>
        <w:t xml:space="preserve">: </w:t>
      </w:r>
      <w:r>
        <w:rPr>
          <w:b/>
          <w:color w:val="000000"/>
          <w:sz w:val="28"/>
          <w:szCs w:val="28"/>
        </w:rPr>
        <w:t>TS Bùi Thanh Hùng</w:t>
      </w:r>
    </w:p>
    <w:p w14:paraId="5667EAC0" w14:textId="77777777" w:rsidR="005E12BA" w:rsidRDefault="005E12BA" w:rsidP="002A67EC">
      <w:pPr>
        <w:pBdr>
          <w:top w:val="nil"/>
          <w:left w:val="nil"/>
          <w:bottom w:val="nil"/>
          <w:right w:val="nil"/>
          <w:between w:val="nil"/>
        </w:pBdr>
        <w:spacing w:line="360" w:lineRule="auto"/>
        <w:rPr>
          <w:b/>
          <w:color w:val="000000"/>
          <w:sz w:val="40"/>
          <w:szCs w:val="40"/>
        </w:rPr>
      </w:pPr>
    </w:p>
    <w:p w14:paraId="35E8F0B4" w14:textId="5364A93C" w:rsidR="005E12BA" w:rsidRPr="003A035E" w:rsidRDefault="00C271FF" w:rsidP="002A67EC">
      <w:pPr>
        <w:pStyle w:val="Heading2"/>
        <w:spacing w:before="230"/>
        <w:ind w:left="617" w:right="333" w:firstLine="0"/>
        <w:jc w:val="center"/>
        <w:rPr>
          <w:lang w:val="en-US"/>
        </w:rPr>
        <w:sectPr w:rsidR="005E12BA" w:rsidRPr="003A035E">
          <w:pgSz w:w="11910" w:h="16840"/>
          <w:pgMar w:top="1140" w:right="1680" w:bottom="280" w:left="1680" w:header="720" w:footer="720" w:gutter="0"/>
          <w:pgNumType w:start="1"/>
          <w:cols w:space="720"/>
        </w:sectPr>
      </w:pPr>
      <w:bookmarkStart w:id="0" w:name="_Toc153313050"/>
      <w:bookmarkStart w:id="1" w:name="_Toc153314323"/>
      <w:r>
        <w:t>Thành phố Hồ Chí Minh – 202</w:t>
      </w:r>
      <w:r w:rsidR="003A035E">
        <w:rPr>
          <w:lang w:val="en-US"/>
        </w:rPr>
        <w:t>3</w:t>
      </w:r>
      <w:bookmarkEnd w:id="0"/>
      <w:bookmarkEnd w:id="1"/>
    </w:p>
    <w:p w14:paraId="47E22665" w14:textId="77777777" w:rsidR="005E12BA" w:rsidRPr="001F6C27" w:rsidRDefault="005E12BA" w:rsidP="002A67EC">
      <w:pPr>
        <w:pBdr>
          <w:top w:val="nil"/>
          <w:left w:val="nil"/>
          <w:bottom w:val="nil"/>
          <w:right w:val="nil"/>
          <w:between w:val="nil"/>
        </w:pBdr>
        <w:spacing w:before="2" w:line="360" w:lineRule="auto"/>
        <w:jc w:val="center"/>
        <w:rPr>
          <w:b/>
          <w:color w:val="000000"/>
          <w:sz w:val="28"/>
          <w:szCs w:val="28"/>
        </w:rPr>
      </w:pPr>
    </w:p>
    <w:p w14:paraId="49E7D791" w14:textId="77777777" w:rsidR="005E12BA" w:rsidRPr="001F6C27" w:rsidRDefault="00C271FF" w:rsidP="002A67EC">
      <w:pPr>
        <w:spacing w:line="360" w:lineRule="auto"/>
        <w:ind w:left="720" w:hanging="720"/>
        <w:jc w:val="center"/>
        <w:rPr>
          <w:b/>
          <w:sz w:val="28"/>
          <w:szCs w:val="28"/>
        </w:rPr>
      </w:pPr>
      <w:r w:rsidRPr="001F6C27">
        <w:rPr>
          <w:b/>
          <w:sz w:val="28"/>
          <w:szCs w:val="28"/>
        </w:rPr>
        <w:t>TRƯỜNG ĐẠI HỌC CÔNG NGHIỆP TP HỒ CHÍ MINH</w:t>
      </w:r>
    </w:p>
    <w:p w14:paraId="5E45BE93" w14:textId="77777777" w:rsidR="005E12BA" w:rsidRPr="001F6C27" w:rsidRDefault="00C271FF" w:rsidP="002A67EC">
      <w:pPr>
        <w:spacing w:line="360" w:lineRule="auto"/>
        <w:ind w:left="1390" w:hanging="1210"/>
        <w:jc w:val="center"/>
        <w:rPr>
          <w:b/>
          <w:sz w:val="28"/>
          <w:szCs w:val="28"/>
        </w:rPr>
      </w:pPr>
      <w:r w:rsidRPr="001F6C27">
        <w:rPr>
          <w:b/>
          <w:sz w:val="28"/>
          <w:szCs w:val="28"/>
        </w:rPr>
        <w:t>KHOA CÔNG NGHỆ THÔNG TIN</w:t>
      </w:r>
    </w:p>
    <w:p w14:paraId="34ACF2A2" w14:textId="1CB19305" w:rsidR="005E12BA" w:rsidRDefault="001F6C27" w:rsidP="002A67EC">
      <w:pPr>
        <w:pBdr>
          <w:top w:val="nil"/>
          <w:left w:val="nil"/>
          <w:bottom w:val="nil"/>
          <w:right w:val="nil"/>
          <w:between w:val="nil"/>
        </w:pBdr>
        <w:spacing w:before="9" w:line="360" w:lineRule="auto"/>
        <w:rPr>
          <w:b/>
          <w:color w:val="000000"/>
          <w:sz w:val="10"/>
          <w:szCs w:val="10"/>
        </w:rPr>
      </w:pPr>
      <w:r>
        <w:rPr>
          <w:noProof/>
        </w:rPr>
        <mc:AlternateContent>
          <mc:Choice Requires="wps">
            <w:drawing>
              <wp:anchor distT="0" distB="0" distL="114300" distR="114300" simplePos="0" relativeHeight="251658241" behindDoc="0" locked="0" layoutInCell="1" hidden="0" allowOverlap="1" wp14:anchorId="23E8F252" wp14:editId="72BA2B2C">
                <wp:simplePos x="0" y="0"/>
                <wp:positionH relativeFrom="column">
                  <wp:posOffset>1729740</wp:posOffset>
                </wp:positionH>
                <wp:positionV relativeFrom="paragraph">
                  <wp:posOffset>139700</wp:posOffset>
                </wp:positionV>
                <wp:extent cx="2448560" cy="12700"/>
                <wp:effectExtent l="0" t="0" r="0" b="0"/>
                <wp:wrapTopAndBottom distT="0" distB="0"/>
                <wp:docPr id="11" name="Freeform: Shape 11"/>
                <wp:cNvGraphicFramePr/>
                <a:graphic xmlns:a="http://schemas.openxmlformats.org/drawingml/2006/main">
                  <a:graphicData uri="http://schemas.microsoft.com/office/word/2010/wordprocessingShape">
                    <wps:wsp>
                      <wps:cNvSpPr/>
                      <wps:spPr>
                        <a:xfrm>
                          <a:off x="0" y="0"/>
                          <a:ext cx="2448560" cy="12700"/>
                        </a:xfrm>
                        <a:custGeom>
                          <a:avLst/>
                          <a:gdLst/>
                          <a:ahLst/>
                          <a:cxnLst/>
                          <a:rect l="l" t="t" r="r" b="b"/>
                          <a:pathLst>
                            <a:path w="2448560" h="1270" extrusionOk="0">
                              <a:moveTo>
                                <a:pt x="0" y="0"/>
                              </a:moveTo>
                              <a:lnTo>
                                <a:pt x="244856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36F5705" id="Freeform: Shape 11" o:spid="_x0000_s1026" style="position:absolute;margin-left:136.2pt;margin-top:11pt;width:192.8pt;height: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24485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" path="m,l2448560,e" filled="f" strokeweight="1pt">
                <v:stroke startarrowwidth="narrow" startarrowlength="short" endarrowwidth="narrow" endarrowlength="short"/>
                <v:path arrowok="t" o:extrusionok="f"/>
                <w10:wrap type="topAndBottom"/>
              </v:shape>
            </w:pict>
          </mc:Fallback>
        </mc:AlternateContent>
      </w:r>
    </w:p>
    <w:p w14:paraId="69E4F389" w14:textId="54ECD4EE" w:rsidR="005E12BA" w:rsidRDefault="005E12BA" w:rsidP="002A67EC">
      <w:pPr>
        <w:pBdr>
          <w:top w:val="nil"/>
          <w:left w:val="nil"/>
          <w:bottom w:val="nil"/>
          <w:right w:val="nil"/>
          <w:between w:val="nil"/>
        </w:pBdr>
        <w:spacing w:line="360" w:lineRule="auto"/>
        <w:rPr>
          <w:b/>
          <w:color w:val="000000"/>
          <w:sz w:val="34"/>
          <w:szCs w:val="34"/>
        </w:rPr>
      </w:pPr>
    </w:p>
    <w:p w14:paraId="0F5FC1F0" w14:textId="5D822130" w:rsidR="005E12BA" w:rsidRDefault="001F6C27" w:rsidP="002A67EC">
      <w:pPr>
        <w:pBdr>
          <w:top w:val="nil"/>
          <w:left w:val="nil"/>
          <w:bottom w:val="nil"/>
          <w:right w:val="nil"/>
          <w:between w:val="nil"/>
        </w:pBdr>
        <w:spacing w:before="10" w:line="360" w:lineRule="auto"/>
        <w:rPr>
          <w:b/>
          <w:color w:val="000000"/>
          <w:sz w:val="35"/>
          <w:szCs w:val="35"/>
        </w:rPr>
      </w:pPr>
      <w:r>
        <w:rPr>
          <w:noProof/>
        </w:rPr>
        <w:drawing>
          <wp:anchor distT="0" distB="0" distL="0" distR="0" simplePos="0" relativeHeight="251658242" behindDoc="1" locked="0" layoutInCell="1" hidden="0" allowOverlap="1" wp14:anchorId="68A9CF6D" wp14:editId="75E5AC4A">
            <wp:simplePos x="0" y="0"/>
            <wp:positionH relativeFrom="column">
              <wp:posOffset>2230120</wp:posOffset>
            </wp:positionH>
            <wp:positionV relativeFrom="paragraph">
              <wp:posOffset>22860</wp:posOffset>
            </wp:positionV>
            <wp:extent cx="1200150" cy="1200150"/>
            <wp:effectExtent l="0" t="0" r="0" b="0"/>
            <wp:wrapNone/>
            <wp:docPr id="17" name="Picture 17" descr="A logo with a fire and flam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logo with a fire and flames&#10;&#10;Description automatically generated"/>
                    <pic:cNvPicPr preferRelativeResize="0"/>
                  </pic:nvPicPr>
                  <pic:blipFill>
                    <a:blip r:embed="rId12"/>
                    <a:srcRect/>
                    <a:stretch>
                      <a:fillRect/>
                    </a:stretch>
                  </pic:blipFill>
                  <pic:spPr>
                    <a:xfrm>
                      <a:off x="0" y="0"/>
                      <a:ext cx="1200150" cy="1200150"/>
                    </a:xfrm>
                    <a:prstGeom prst="rect">
                      <a:avLst/>
                    </a:prstGeom>
                    <a:ln/>
                  </pic:spPr>
                </pic:pic>
              </a:graphicData>
            </a:graphic>
          </wp:anchor>
        </w:drawing>
      </w:r>
    </w:p>
    <w:p w14:paraId="679FCEA1" w14:textId="77777777" w:rsidR="005E12BA" w:rsidRDefault="005E12BA" w:rsidP="002A67EC">
      <w:pPr>
        <w:pBdr>
          <w:top w:val="nil"/>
          <w:left w:val="nil"/>
          <w:bottom w:val="nil"/>
          <w:right w:val="nil"/>
          <w:between w:val="nil"/>
        </w:pBdr>
        <w:spacing w:line="360" w:lineRule="auto"/>
        <w:rPr>
          <w:b/>
          <w:color w:val="000000"/>
          <w:sz w:val="44"/>
          <w:szCs w:val="44"/>
        </w:rPr>
      </w:pPr>
    </w:p>
    <w:p w14:paraId="78C6EA66" w14:textId="77777777" w:rsidR="005E12BA" w:rsidRDefault="005E12BA" w:rsidP="002A67EC">
      <w:pPr>
        <w:pBdr>
          <w:top w:val="nil"/>
          <w:left w:val="nil"/>
          <w:bottom w:val="nil"/>
          <w:right w:val="nil"/>
          <w:between w:val="nil"/>
        </w:pBdr>
        <w:spacing w:before="10" w:line="360" w:lineRule="auto"/>
        <w:rPr>
          <w:b/>
          <w:color w:val="000000"/>
          <w:sz w:val="65"/>
          <w:szCs w:val="65"/>
        </w:rPr>
      </w:pPr>
    </w:p>
    <w:p w14:paraId="021B4B30" w14:textId="77777777" w:rsidR="005E12BA" w:rsidRDefault="005E12BA" w:rsidP="002A67EC">
      <w:pPr>
        <w:spacing w:before="1" w:line="360" w:lineRule="auto"/>
        <w:ind w:left="3853"/>
        <w:rPr>
          <w:b/>
          <w:sz w:val="40"/>
          <w:szCs w:val="40"/>
        </w:rPr>
      </w:pPr>
    </w:p>
    <w:p w14:paraId="6C2014ED" w14:textId="77777777" w:rsidR="005E12BA" w:rsidRDefault="005E12BA" w:rsidP="002A67EC">
      <w:pPr>
        <w:spacing w:before="1" w:line="360" w:lineRule="auto"/>
        <w:ind w:left="3853"/>
        <w:rPr>
          <w:b/>
          <w:sz w:val="40"/>
          <w:szCs w:val="40"/>
        </w:rPr>
      </w:pPr>
    </w:p>
    <w:p w14:paraId="25CFB38D" w14:textId="77777777" w:rsidR="005E12BA" w:rsidRPr="001F6C27" w:rsidRDefault="00C271FF" w:rsidP="002A67EC">
      <w:pPr>
        <w:spacing w:before="1" w:line="360" w:lineRule="auto"/>
        <w:ind w:left="3853" w:hanging="253"/>
        <w:rPr>
          <w:b/>
          <w:sz w:val="28"/>
          <w:szCs w:val="28"/>
        </w:rPr>
      </w:pPr>
      <w:r w:rsidRPr="001F6C27">
        <w:rPr>
          <w:b/>
          <w:sz w:val="28"/>
          <w:szCs w:val="28"/>
        </w:rPr>
        <w:t>ĐỒ ÁN CUỐI KÌ</w:t>
      </w:r>
    </w:p>
    <w:p w14:paraId="0971BC2B" w14:textId="07DA5389" w:rsidR="005E12BA" w:rsidRDefault="00C271FF" w:rsidP="002A67EC">
      <w:pPr>
        <w:spacing w:before="1" w:line="360" w:lineRule="auto"/>
        <w:ind w:left="3853" w:hanging="253"/>
        <w:rPr>
          <w:b/>
          <w:sz w:val="28"/>
          <w:szCs w:val="28"/>
        </w:rPr>
      </w:pPr>
      <w:r w:rsidRPr="001F6C27">
        <w:rPr>
          <w:b/>
          <w:sz w:val="28"/>
          <w:szCs w:val="28"/>
        </w:rPr>
        <w:t>DEEP LEARNING</w:t>
      </w:r>
    </w:p>
    <w:p w14:paraId="2D630820" w14:textId="77777777" w:rsidR="003A035E" w:rsidRDefault="003A035E" w:rsidP="002A67EC">
      <w:pPr>
        <w:spacing w:before="1" w:line="360" w:lineRule="auto"/>
        <w:ind w:left="3853" w:hanging="253"/>
        <w:rPr>
          <w:b/>
          <w:sz w:val="28"/>
          <w:szCs w:val="28"/>
        </w:rPr>
      </w:pPr>
    </w:p>
    <w:p w14:paraId="46C5DEDE" w14:textId="77777777" w:rsidR="003A035E" w:rsidRDefault="003A035E" w:rsidP="002A67EC">
      <w:pPr>
        <w:spacing w:before="1" w:line="360" w:lineRule="auto"/>
        <w:ind w:left="3853" w:hanging="253"/>
        <w:rPr>
          <w:b/>
          <w:sz w:val="28"/>
          <w:szCs w:val="28"/>
        </w:rPr>
      </w:pPr>
    </w:p>
    <w:p w14:paraId="1C53788D" w14:textId="77777777" w:rsidR="003A035E" w:rsidRPr="003A035E" w:rsidRDefault="003A035E" w:rsidP="002A67EC">
      <w:pPr>
        <w:spacing w:before="1" w:line="360" w:lineRule="auto"/>
        <w:ind w:left="3853" w:hanging="253"/>
        <w:rPr>
          <w:b/>
          <w:sz w:val="28"/>
          <w:szCs w:val="28"/>
        </w:rPr>
      </w:pPr>
    </w:p>
    <w:p w14:paraId="6B4C7298" w14:textId="77777777" w:rsidR="005E12BA" w:rsidRDefault="005E12BA" w:rsidP="002A67EC">
      <w:pPr>
        <w:pBdr>
          <w:top w:val="nil"/>
          <w:left w:val="nil"/>
          <w:bottom w:val="nil"/>
          <w:right w:val="nil"/>
          <w:between w:val="nil"/>
        </w:pBdr>
        <w:spacing w:line="360" w:lineRule="auto"/>
        <w:ind w:left="2880" w:firstLine="423"/>
        <w:rPr>
          <w:i/>
          <w:color w:val="000000"/>
          <w:sz w:val="28"/>
          <w:szCs w:val="28"/>
        </w:rPr>
      </w:pPr>
    </w:p>
    <w:p w14:paraId="6ED51B2A" w14:textId="77777777" w:rsidR="005E12BA" w:rsidRDefault="00C271FF" w:rsidP="002A67EC">
      <w:pPr>
        <w:pBdr>
          <w:top w:val="nil"/>
          <w:left w:val="nil"/>
          <w:bottom w:val="nil"/>
          <w:right w:val="nil"/>
          <w:between w:val="nil"/>
        </w:pBdr>
        <w:spacing w:line="360" w:lineRule="auto"/>
        <w:ind w:left="2880" w:firstLine="360"/>
        <w:rPr>
          <w:color w:val="000000"/>
          <w:sz w:val="28"/>
          <w:szCs w:val="28"/>
        </w:rPr>
      </w:pPr>
      <w:r>
        <w:rPr>
          <w:i/>
          <w:color w:val="000000"/>
          <w:sz w:val="28"/>
          <w:szCs w:val="28"/>
        </w:rPr>
        <w:t>Người thực hiện</w:t>
      </w:r>
      <w:r>
        <w:rPr>
          <w:color w:val="000000"/>
          <w:sz w:val="28"/>
          <w:szCs w:val="28"/>
        </w:rPr>
        <w:t xml:space="preserve">: </w:t>
      </w:r>
      <w:r>
        <w:rPr>
          <w:b/>
          <w:color w:val="000000"/>
          <w:sz w:val="28"/>
          <w:szCs w:val="28"/>
        </w:rPr>
        <w:t>Ngô Hoàng Nhật Huy – 20079071</w:t>
      </w:r>
    </w:p>
    <w:p w14:paraId="00801478" w14:textId="77777777" w:rsidR="005E12BA" w:rsidRDefault="00C271FF" w:rsidP="002A67EC">
      <w:pPr>
        <w:pBdr>
          <w:top w:val="nil"/>
          <w:left w:val="nil"/>
          <w:bottom w:val="nil"/>
          <w:right w:val="nil"/>
          <w:between w:val="nil"/>
        </w:pBdr>
        <w:spacing w:line="360" w:lineRule="auto"/>
        <w:ind w:left="5040"/>
        <w:rPr>
          <w:b/>
          <w:color w:val="000000"/>
          <w:sz w:val="28"/>
          <w:szCs w:val="28"/>
        </w:rPr>
      </w:pPr>
      <w:r>
        <w:rPr>
          <w:color w:val="000000"/>
          <w:sz w:val="28"/>
          <w:szCs w:val="28"/>
        </w:rPr>
        <w:t xml:space="preserve">   </w:t>
      </w:r>
      <w:r>
        <w:rPr>
          <w:b/>
          <w:color w:val="000000"/>
          <w:sz w:val="28"/>
          <w:szCs w:val="28"/>
        </w:rPr>
        <w:t>Đoàn Ánh Dương - 20082631</w:t>
      </w:r>
    </w:p>
    <w:p w14:paraId="4C9DFCF6" w14:textId="77777777" w:rsidR="005E12BA" w:rsidRDefault="00C271FF" w:rsidP="002A67EC">
      <w:pPr>
        <w:pBdr>
          <w:top w:val="nil"/>
          <w:left w:val="nil"/>
          <w:bottom w:val="nil"/>
          <w:right w:val="nil"/>
          <w:between w:val="nil"/>
        </w:pBdr>
        <w:spacing w:line="360" w:lineRule="auto"/>
        <w:ind w:left="5760" w:firstLine="720"/>
        <w:rPr>
          <w:color w:val="000000"/>
          <w:sz w:val="28"/>
          <w:szCs w:val="28"/>
        </w:rPr>
      </w:pPr>
      <w:r>
        <w:rPr>
          <w:color w:val="000000"/>
          <w:sz w:val="28"/>
          <w:szCs w:val="28"/>
        </w:rPr>
        <w:t>Lớp : 420300411601</w:t>
      </w:r>
    </w:p>
    <w:p w14:paraId="63FE3A24" w14:textId="77777777" w:rsidR="005E12BA" w:rsidRDefault="00C271FF" w:rsidP="002A67EC">
      <w:pPr>
        <w:pBdr>
          <w:top w:val="nil"/>
          <w:left w:val="nil"/>
          <w:bottom w:val="nil"/>
          <w:right w:val="nil"/>
          <w:between w:val="nil"/>
        </w:pBdr>
        <w:spacing w:line="360" w:lineRule="auto"/>
        <w:ind w:left="5760" w:firstLine="720"/>
        <w:rPr>
          <w:color w:val="000000"/>
          <w:sz w:val="28"/>
          <w:szCs w:val="28"/>
        </w:rPr>
      </w:pPr>
      <w:r>
        <w:rPr>
          <w:color w:val="000000"/>
          <w:sz w:val="28"/>
          <w:szCs w:val="28"/>
        </w:rPr>
        <w:t>Khóa : 16</w:t>
      </w:r>
    </w:p>
    <w:p w14:paraId="2B09550A" w14:textId="77777777" w:rsidR="005E12BA" w:rsidRDefault="00C271FF" w:rsidP="002A67EC">
      <w:pPr>
        <w:pBdr>
          <w:top w:val="nil"/>
          <w:left w:val="nil"/>
          <w:bottom w:val="nil"/>
          <w:right w:val="nil"/>
          <w:between w:val="nil"/>
        </w:pBdr>
        <w:spacing w:line="360" w:lineRule="auto"/>
        <w:ind w:left="2880"/>
        <w:rPr>
          <w:b/>
          <w:color w:val="000000"/>
          <w:sz w:val="28"/>
          <w:szCs w:val="28"/>
        </w:rPr>
      </w:pPr>
      <w:r>
        <w:rPr>
          <w:i/>
          <w:color w:val="000000"/>
          <w:sz w:val="28"/>
          <w:szCs w:val="28"/>
        </w:rPr>
        <w:t xml:space="preserve">     Người hướng dẫn</w:t>
      </w:r>
      <w:r>
        <w:rPr>
          <w:color w:val="000000"/>
          <w:sz w:val="28"/>
          <w:szCs w:val="28"/>
        </w:rPr>
        <w:t xml:space="preserve">: </w:t>
      </w:r>
      <w:r>
        <w:rPr>
          <w:b/>
          <w:color w:val="000000"/>
          <w:sz w:val="28"/>
          <w:szCs w:val="28"/>
        </w:rPr>
        <w:t>TS Bùi Thanh Hùng</w:t>
      </w:r>
    </w:p>
    <w:p w14:paraId="201031EF" w14:textId="77777777" w:rsidR="005E12BA" w:rsidRDefault="005E12BA" w:rsidP="002A67EC">
      <w:pPr>
        <w:pBdr>
          <w:top w:val="nil"/>
          <w:left w:val="nil"/>
          <w:bottom w:val="nil"/>
          <w:right w:val="nil"/>
          <w:between w:val="nil"/>
        </w:pBdr>
        <w:spacing w:line="360" w:lineRule="auto"/>
        <w:ind w:left="2880"/>
        <w:rPr>
          <w:color w:val="000000"/>
          <w:sz w:val="28"/>
          <w:szCs w:val="28"/>
        </w:rPr>
      </w:pPr>
    </w:p>
    <w:p w14:paraId="28585460" w14:textId="77777777" w:rsidR="005E12BA" w:rsidRDefault="005E12BA" w:rsidP="002A67EC">
      <w:pPr>
        <w:pBdr>
          <w:top w:val="nil"/>
          <w:left w:val="nil"/>
          <w:bottom w:val="nil"/>
          <w:right w:val="nil"/>
          <w:between w:val="nil"/>
        </w:pBdr>
        <w:spacing w:line="360" w:lineRule="auto"/>
        <w:rPr>
          <w:color w:val="000000"/>
          <w:sz w:val="20"/>
          <w:szCs w:val="20"/>
        </w:rPr>
      </w:pPr>
    </w:p>
    <w:p w14:paraId="5A30F35A" w14:textId="77777777" w:rsidR="001F6C27" w:rsidRDefault="001F6C27" w:rsidP="002A67EC">
      <w:pPr>
        <w:pStyle w:val="Heading2"/>
        <w:spacing w:before="236"/>
        <w:ind w:left="766" w:right="654" w:firstLine="0"/>
        <w:jc w:val="center"/>
      </w:pPr>
    </w:p>
    <w:p w14:paraId="2DD54F19" w14:textId="75E7F41F" w:rsidR="005E12BA" w:rsidRPr="003A035E" w:rsidRDefault="00C271FF" w:rsidP="002A67EC">
      <w:pPr>
        <w:pStyle w:val="Heading2"/>
        <w:spacing w:before="236"/>
        <w:ind w:left="766" w:right="654" w:firstLine="0"/>
        <w:jc w:val="center"/>
        <w:rPr>
          <w:lang w:val="en-US"/>
        </w:rPr>
        <w:sectPr w:rsidR="005E12BA" w:rsidRPr="003A035E">
          <w:pgSz w:w="11910" w:h="16840"/>
          <w:pgMar w:top="1240" w:right="980" w:bottom="280" w:left="1720" w:header="720" w:footer="720" w:gutter="0"/>
          <w:cols w:space="720"/>
        </w:sectPr>
      </w:pPr>
      <w:bookmarkStart w:id="2" w:name="_Toc153313051"/>
      <w:bookmarkStart w:id="3" w:name="_Toc153314324"/>
      <w:r>
        <w:t>Thành phố Hồ Chí Minh – 202</w:t>
      </w:r>
      <w:r w:rsidR="00D63E2C">
        <w:rPr>
          <w:lang w:val="en-US"/>
        </w:rPr>
        <w:t>3</w:t>
      </w:r>
      <w:bookmarkEnd w:id="2"/>
      <w:bookmarkEnd w:id="3"/>
    </w:p>
    <w:p w14:paraId="4FDA6B4D" w14:textId="77777777" w:rsidR="005E12BA" w:rsidRDefault="005E12BA" w:rsidP="002A67EC">
      <w:pPr>
        <w:pBdr>
          <w:top w:val="nil"/>
          <w:left w:val="nil"/>
          <w:bottom w:val="nil"/>
          <w:right w:val="nil"/>
          <w:between w:val="nil"/>
        </w:pBdr>
        <w:spacing w:line="360" w:lineRule="auto"/>
        <w:rPr>
          <w:b/>
          <w:color w:val="000000"/>
          <w:sz w:val="20"/>
          <w:szCs w:val="20"/>
        </w:rPr>
      </w:pPr>
    </w:p>
    <w:p w14:paraId="095352B3" w14:textId="77777777" w:rsidR="005E12BA" w:rsidRDefault="005E12BA" w:rsidP="002A67EC">
      <w:pPr>
        <w:pBdr>
          <w:top w:val="nil"/>
          <w:left w:val="nil"/>
          <w:bottom w:val="nil"/>
          <w:right w:val="nil"/>
          <w:between w:val="nil"/>
        </w:pBdr>
        <w:spacing w:line="360" w:lineRule="auto"/>
        <w:rPr>
          <w:b/>
          <w:color w:val="000000"/>
          <w:sz w:val="17"/>
          <w:szCs w:val="17"/>
        </w:rPr>
      </w:pPr>
    </w:p>
    <w:p w14:paraId="5C074301" w14:textId="34F5AB50" w:rsidR="005E12BA" w:rsidRPr="003A035E" w:rsidRDefault="00C271FF" w:rsidP="002A67EC">
      <w:pPr>
        <w:pStyle w:val="Heading1"/>
        <w:ind w:right="658" w:firstLine="766"/>
        <w:jc w:val="center"/>
        <w:rPr>
          <w:sz w:val="32"/>
        </w:rPr>
      </w:pPr>
      <w:bookmarkStart w:id="4" w:name="_Toc153314325"/>
      <w:r w:rsidRPr="003A035E">
        <w:rPr>
          <w:sz w:val="32"/>
        </w:rPr>
        <w:t>LỜI CẢM ƠN</w:t>
      </w:r>
      <w:bookmarkEnd w:id="4"/>
    </w:p>
    <w:p w14:paraId="1DA274A7" w14:textId="404010CC" w:rsidR="00567774" w:rsidRPr="00D51744" w:rsidRDefault="00C271FF" w:rsidP="002A67EC">
      <w:pPr>
        <w:pBdr>
          <w:top w:val="nil"/>
          <w:left w:val="nil"/>
          <w:bottom w:val="nil"/>
          <w:right w:val="nil"/>
          <w:between w:val="nil"/>
        </w:pBdr>
        <w:spacing w:before="238" w:line="360" w:lineRule="auto"/>
        <w:ind w:left="265" w:right="151" w:firstLine="719"/>
        <w:jc w:val="both"/>
        <w:rPr>
          <w:color w:val="000000"/>
          <w:sz w:val="26"/>
          <w:szCs w:val="26"/>
          <w:lang w:val="en-US"/>
        </w:rPr>
        <w:sectPr w:rsidR="00567774" w:rsidRPr="00D51744">
          <w:headerReference w:type="default" r:id="rId13"/>
          <w:pgSz w:w="11910" w:h="16840"/>
          <w:pgMar w:top="1240" w:right="980" w:bottom="280" w:left="1720" w:header="722" w:footer="0" w:gutter="0"/>
          <w:pgNumType w:start="1"/>
          <w:cols w:space="720"/>
        </w:sectPr>
      </w:pPr>
      <w:r>
        <w:rPr>
          <w:color w:val="000000"/>
          <w:sz w:val="26"/>
          <w:szCs w:val="26"/>
        </w:rPr>
        <w:t>Chúng tôi xin chân thành cảm ơn đến quý Thầy TS. Bùi Thanh Hùng– Giảng viên hướng dẫn đã truyền đạt những kiến thức nền tảng, những bài học lập trình, qua đó đã giúp đỡ chúng tôi rất nhiều trong quá trình thực hiện Đồ án này</w:t>
      </w:r>
      <w:r w:rsidR="00D51744">
        <w:rPr>
          <w:color w:val="000000"/>
          <w:sz w:val="26"/>
          <w:szCs w:val="26"/>
          <w:lang w:val="en-US"/>
        </w:rPr>
        <w:t>.</w:t>
      </w:r>
    </w:p>
    <w:p w14:paraId="5290F7BB" w14:textId="77777777" w:rsidR="005E12BA" w:rsidRDefault="005E12BA" w:rsidP="002A67EC">
      <w:pPr>
        <w:pBdr>
          <w:top w:val="nil"/>
          <w:left w:val="nil"/>
          <w:bottom w:val="nil"/>
          <w:right w:val="nil"/>
          <w:between w:val="nil"/>
        </w:pBdr>
        <w:spacing w:line="360" w:lineRule="auto"/>
        <w:jc w:val="center"/>
        <w:rPr>
          <w:color w:val="000000"/>
          <w:sz w:val="20"/>
          <w:szCs w:val="20"/>
        </w:rPr>
      </w:pPr>
    </w:p>
    <w:p w14:paraId="1E7CAF75" w14:textId="77777777" w:rsidR="005E12BA" w:rsidRDefault="005E12BA" w:rsidP="002A67EC">
      <w:pPr>
        <w:pBdr>
          <w:top w:val="nil"/>
          <w:left w:val="nil"/>
          <w:bottom w:val="nil"/>
          <w:right w:val="nil"/>
          <w:between w:val="nil"/>
        </w:pBdr>
        <w:spacing w:before="2" w:line="360" w:lineRule="auto"/>
        <w:jc w:val="center"/>
        <w:rPr>
          <w:color w:val="000000"/>
          <w:sz w:val="17"/>
          <w:szCs w:val="17"/>
        </w:rPr>
      </w:pPr>
    </w:p>
    <w:p w14:paraId="3063CBE9" w14:textId="77777777" w:rsidR="005E12BA" w:rsidRDefault="00C271FF" w:rsidP="002A67EC">
      <w:pPr>
        <w:pStyle w:val="Heading1"/>
        <w:ind w:right="660" w:firstLine="494"/>
        <w:jc w:val="center"/>
      </w:pPr>
      <w:bookmarkStart w:id="5" w:name="_Toc153313053"/>
      <w:bookmarkStart w:id="6" w:name="_Toc153314326"/>
      <w:r>
        <w:t>ĐỒ ÁN ĐƯỢC HOÀN THÀNH TẠI TRƯỜNG ĐẠI HỌC CÔNG NGHIỆP TP HỒ CHÍ MINH</w:t>
      </w:r>
      <w:bookmarkEnd w:id="5"/>
      <w:bookmarkEnd w:id="6"/>
    </w:p>
    <w:p w14:paraId="7F926A27" w14:textId="77777777" w:rsidR="005E12BA" w:rsidRDefault="005E12BA" w:rsidP="002A67EC">
      <w:pPr>
        <w:pBdr>
          <w:top w:val="nil"/>
          <w:left w:val="nil"/>
          <w:bottom w:val="nil"/>
          <w:right w:val="nil"/>
          <w:between w:val="nil"/>
        </w:pBdr>
        <w:spacing w:before="7" w:line="360" w:lineRule="auto"/>
        <w:rPr>
          <w:b/>
          <w:color w:val="000000"/>
          <w:sz w:val="38"/>
          <w:szCs w:val="38"/>
        </w:rPr>
      </w:pPr>
    </w:p>
    <w:p w14:paraId="2EFF696F" w14:textId="77777777" w:rsidR="005E12BA" w:rsidRDefault="00C271FF" w:rsidP="002A67EC">
      <w:pPr>
        <w:pBdr>
          <w:top w:val="nil"/>
          <w:left w:val="nil"/>
          <w:bottom w:val="nil"/>
          <w:right w:val="nil"/>
          <w:between w:val="nil"/>
        </w:pBdr>
        <w:spacing w:line="360" w:lineRule="auto"/>
        <w:ind w:left="265" w:right="153" w:firstLine="719"/>
        <w:jc w:val="both"/>
        <w:rPr>
          <w:color w:val="000000"/>
          <w:sz w:val="26"/>
          <w:szCs w:val="26"/>
        </w:rPr>
      </w:pPr>
      <w:r>
        <w:rPr>
          <w:color w:val="000000"/>
          <w:sz w:val="26"/>
          <w:szCs w:val="26"/>
        </w:rPr>
        <w:t>Chúng tôi xin cam đoan đây là sản phẩm đồ án của chúng tôi và được sự hướng dẫn của TS Bùi Thanh Hùng.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77C8631" w14:textId="77777777" w:rsidR="005E12BA" w:rsidRDefault="00C271FF" w:rsidP="002A67EC">
      <w:pPr>
        <w:pBdr>
          <w:top w:val="nil"/>
          <w:left w:val="nil"/>
          <w:bottom w:val="nil"/>
          <w:right w:val="nil"/>
          <w:between w:val="nil"/>
        </w:pBdr>
        <w:spacing w:line="360" w:lineRule="auto"/>
        <w:ind w:left="265" w:right="156" w:firstLine="719"/>
        <w:jc w:val="both"/>
        <w:rPr>
          <w:color w:val="000000"/>
          <w:sz w:val="26"/>
          <w:szCs w:val="26"/>
        </w:rPr>
      </w:pPr>
      <w:r>
        <w:rPr>
          <w:color w:val="000000"/>
          <w:sz w:val="26"/>
          <w:szCs w:val="26"/>
        </w:rPr>
        <w:t>Ngoài ra, trong đồ án còn sử dụng một số nhận xét, đánh giá cũng như số liệu của các tác giả khác, cơ quan tổ chức khác đều có trích dẫn và chú thích nguồn gốc.</w:t>
      </w:r>
    </w:p>
    <w:p w14:paraId="1F34C87D" w14:textId="77777777" w:rsidR="005E12BA" w:rsidRDefault="00C271FF" w:rsidP="002A67EC">
      <w:pPr>
        <w:spacing w:before="8" w:line="360" w:lineRule="auto"/>
        <w:ind w:left="265" w:right="151" w:firstLine="719"/>
        <w:jc w:val="both"/>
        <w:rPr>
          <w:sz w:val="26"/>
          <w:szCs w:val="26"/>
        </w:rPr>
      </w:pPr>
      <w:r>
        <w:rPr>
          <w:b/>
          <w:sz w:val="26"/>
          <w:szCs w:val="26"/>
        </w:rPr>
        <w:t xml:space="preserve">Nếu phát hiện có bất kỳ sự gian lận nào tôi xin hoàn toàn chịu trách nhiệm về nội dung đồ án của mình. </w:t>
      </w:r>
      <w:r>
        <w:rPr>
          <w:sz w:val="26"/>
          <w:szCs w:val="26"/>
        </w:rPr>
        <w:t>Trường Đại học Sư phạm TP. Hồ Chí Minh không liên quan đến những vi phạm tác quyền, bản quyền do tôi gây ra trong quá trình thực hiện (nếu có).</w:t>
      </w:r>
    </w:p>
    <w:p w14:paraId="46FC3036" w14:textId="77777777" w:rsidR="005E12BA" w:rsidRDefault="00C271FF" w:rsidP="002A67EC">
      <w:pPr>
        <w:spacing w:before="4" w:line="360" w:lineRule="auto"/>
        <w:ind w:left="4801" w:right="1087"/>
        <w:jc w:val="center"/>
        <w:rPr>
          <w:i/>
          <w:sz w:val="26"/>
          <w:szCs w:val="26"/>
        </w:rPr>
      </w:pPr>
      <w:r>
        <w:rPr>
          <w:i/>
          <w:sz w:val="26"/>
          <w:szCs w:val="26"/>
        </w:rPr>
        <w:t>TP. Hồ Chí Minh, ngày tháng năm Tác giả</w:t>
      </w:r>
    </w:p>
    <w:p w14:paraId="53D2686C" w14:textId="77777777" w:rsidR="005E12BA" w:rsidRDefault="00C271FF" w:rsidP="002A67EC">
      <w:pPr>
        <w:spacing w:before="1" w:line="360" w:lineRule="auto"/>
        <w:ind w:left="4370" w:right="661"/>
        <w:jc w:val="center"/>
        <w:rPr>
          <w:i/>
          <w:sz w:val="26"/>
          <w:szCs w:val="26"/>
        </w:rPr>
      </w:pPr>
      <w:r>
        <w:rPr>
          <w:i/>
          <w:sz w:val="26"/>
          <w:szCs w:val="26"/>
        </w:rPr>
        <w:t>(ký tên và ghi rõ họ tên)</w:t>
      </w:r>
    </w:p>
    <w:p w14:paraId="49FCEB26" w14:textId="77777777" w:rsidR="005E12BA" w:rsidRDefault="005E12BA" w:rsidP="002A67EC">
      <w:pPr>
        <w:pBdr>
          <w:top w:val="nil"/>
          <w:left w:val="nil"/>
          <w:bottom w:val="nil"/>
          <w:right w:val="nil"/>
          <w:between w:val="nil"/>
        </w:pBdr>
        <w:spacing w:line="360" w:lineRule="auto"/>
        <w:rPr>
          <w:i/>
          <w:color w:val="000000"/>
          <w:sz w:val="28"/>
          <w:szCs w:val="28"/>
        </w:rPr>
      </w:pPr>
    </w:p>
    <w:p w14:paraId="06D5EA93" w14:textId="77777777" w:rsidR="005E12BA" w:rsidRDefault="005E12BA" w:rsidP="002A67EC">
      <w:pPr>
        <w:pBdr>
          <w:top w:val="nil"/>
          <w:left w:val="nil"/>
          <w:bottom w:val="nil"/>
          <w:right w:val="nil"/>
          <w:between w:val="nil"/>
        </w:pBdr>
        <w:spacing w:line="360" w:lineRule="auto"/>
        <w:rPr>
          <w:i/>
          <w:color w:val="000000"/>
          <w:sz w:val="28"/>
          <w:szCs w:val="28"/>
        </w:rPr>
      </w:pPr>
    </w:p>
    <w:p w14:paraId="5794ADBE" w14:textId="77777777" w:rsidR="005E12BA" w:rsidRDefault="005E12BA" w:rsidP="002A67EC">
      <w:pPr>
        <w:pBdr>
          <w:top w:val="nil"/>
          <w:left w:val="nil"/>
          <w:bottom w:val="nil"/>
          <w:right w:val="nil"/>
          <w:between w:val="nil"/>
        </w:pBdr>
        <w:spacing w:line="360" w:lineRule="auto"/>
        <w:rPr>
          <w:i/>
          <w:color w:val="000000"/>
          <w:sz w:val="28"/>
          <w:szCs w:val="28"/>
        </w:rPr>
      </w:pPr>
    </w:p>
    <w:p w14:paraId="7DDA2F88" w14:textId="77777777" w:rsidR="005E12BA" w:rsidRDefault="005E12BA" w:rsidP="002A67EC">
      <w:pPr>
        <w:pBdr>
          <w:top w:val="nil"/>
          <w:left w:val="nil"/>
          <w:bottom w:val="nil"/>
          <w:right w:val="nil"/>
          <w:between w:val="nil"/>
        </w:pBdr>
        <w:spacing w:before="6" w:line="360" w:lineRule="auto"/>
        <w:rPr>
          <w:i/>
          <w:color w:val="000000"/>
          <w:sz w:val="23"/>
          <w:szCs w:val="23"/>
        </w:rPr>
      </w:pPr>
    </w:p>
    <w:p w14:paraId="365E689F" w14:textId="77777777" w:rsidR="005E12BA" w:rsidRDefault="005E12BA" w:rsidP="002A67EC">
      <w:pPr>
        <w:spacing w:before="1" w:line="360" w:lineRule="auto"/>
        <w:ind w:left="5306"/>
        <w:rPr>
          <w:i/>
          <w:sz w:val="26"/>
          <w:szCs w:val="26"/>
        </w:rPr>
      </w:pPr>
    </w:p>
    <w:p w14:paraId="5EE06B1C" w14:textId="77777777" w:rsidR="005E12BA" w:rsidRDefault="00C271FF" w:rsidP="002A67EC">
      <w:pPr>
        <w:spacing w:before="1" w:line="360" w:lineRule="auto"/>
        <w:ind w:left="5306"/>
        <w:rPr>
          <w:i/>
          <w:sz w:val="26"/>
          <w:szCs w:val="26"/>
        </w:rPr>
      </w:pPr>
      <w:r>
        <w:rPr>
          <w:i/>
          <w:sz w:val="26"/>
          <w:szCs w:val="26"/>
        </w:rPr>
        <w:t>Ngô Hoàng Nhật Huy</w:t>
      </w:r>
    </w:p>
    <w:p w14:paraId="6279F8B9" w14:textId="77777777" w:rsidR="005E12BA" w:rsidRDefault="005E12BA" w:rsidP="002A67EC">
      <w:pPr>
        <w:spacing w:before="1" w:line="360" w:lineRule="auto"/>
        <w:ind w:left="5306"/>
        <w:rPr>
          <w:i/>
          <w:sz w:val="26"/>
          <w:szCs w:val="26"/>
        </w:rPr>
      </w:pPr>
    </w:p>
    <w:p w14:paraId="7C47AC17" w14:textId="77777777" w:rsidR="005E12BA" w:rsidRDefault="005E12BA" w:rsidP="002A67EC">
      <w:pPr>
        <w:spacing w:before="1" w:line="360" w:lineRule="auto"/>
        <w:ind w:left="5306"/>
        <w:rPr>
          <w:i/>
          <w:sz w:val="26"/>
          <w:szCs w:val="26"/>
        </w:rPr>
      </w:pPr>
    </w:p>
    <w:p w14:paraId="64A1FB38" w14:textId="77777777" w:rsidR="005E12BA" w:rsidRDefault="005E12BA" w:rsidP="002A67EC">
      <w:pPr>
        <w:spacing w:before="1" w:line="360" w:lineRule="auto"/>
        <w:ind w:left="5306"/>
        <w:rPr>
          <w:i/>
          <w:sz w:val="26"/>
          <w:szCs w:val="26"/>
        </w:rPr>
      </w:pPr>
    </w:p>
    <w:p w14:paraId="352F7FC4" w14:textId="77777777" w:rsidR="005E12BA" w:rsidRDefault="005E12BA" w:rsidP="002A67EC">
      <w:pPr>
        <w:spacing w:before="1" w:line="360" w:lineRule="auto"/>
        <w:ind w:left="5306"/>
        <w:rPr>
          <w:i/>
          <w:sz w:val="26"/>
          <w:szCs w:val="26"/>
        </w:rPr>
      </w:pPr>
    </w:p>
    <w:p w14:paraId="7A4555AC" w14:textId="77777777" w:rsidR="005E12BA" w:rsidRDefault="005E12BA" w:rsidP="002A67EC">
      <w:pPr>
        <w:spacing w:before="1" w:line="360" w:lineRule="auto"/>
        <w:ind w:left="5306"/>
        <w:rPr>
          <w:i/>
          <w:sz w:val="26"/>
          <w:szCs w:val="26"/>
        </w:rPr>
      </w:pPr>
    </w:p>
    <w:p w14:paraId="50F48EA9" w14:textId="77777777" w:rsidR="005E12BA" w:rsidRDefault="005E12BA" w:rsidP="002A67EC">
      <w:pPr>
        <w:spacing w:before="1" w:line="360" w:lineRule="auto"/>
        <w:ind w:left="5306"/>
        <w:rPr>
          <w:i/>
          <w:sz w:val="26"/>
          <w:szCs w:val="26"/>
        </w:rPr>
      </w:pPr>
    </w:p>
    <w:p w14:paraId="5111C7E1" w14:textId="77777777" w:rsidR="005E12BA" w:rsidRDefault="005E12BA" w:rsidP="002A67EC">
      <w:pPr>
        <w:spacing w:before="1" w:line="360" w:lineRule="auto"/>
        <w:ind w:left="5306"/>
        <w:rPr>
          <w:i/>
          <w:sz w:val="26"/>
          <w:szCs w:val="26"/>
        </w:rPr>
      </w:pPr>
    </w:p>
    <w:p w14:paraId="322DDE74" w14:textId="77777777" w:rsidR="005E12BA" w:rsidRDefault="00C271FF" w:rsidP="002A67EC">
      <w:pPr>
        <w:spacing w:before="1" w:line="360" w:lineRule="auto"/>
        <w:ind w:left="5306"/>
        <w:rPr>
          <w:i/>
          <w:sz w:val="26"/>
          <w:szCs w:val="26"/>
        </w:rPr>
        <w:sectPr w:rsidR="005E12BA">
          <w:pgSz w:w="11910" w:h="16840"/>
          <w:pgMar w:top="1240" w:right="980" w:bottom="280" w:left="1720" w:header="722" w:footer="0" w:gutter="0"/>
          <w:cols w:space="720"/>
        </w:sectPr>
      </w:pPr>
      <w:r>
        <w:rPr>
          <w:i/>
          <w:sz w:val="26"/>
          <w:szCs w:val="26"/>
        </w:rPr>
        <w:t>Đoàn Ánh Dương</w:t>
      </w:r>
    </w:p>
    <w:p w14:paraId="35D5FF90" w14:textId="77777777" w:rsidR="005E12BA" w:rsidRDefault="005E12BA" w:rsidP="002A67EC">
      <w:pPr>
        <w:pBdr>
          <w:top w:val="nil"/>
          <w:left w:val="nil"/>
          <w:bottom w:val="nil"/>
          <w:right w:val="nil"/>
          <w:between w:val="nil"/>
        </w:pBdr>
        <w:spacing w:line="360" w:lineRule="auto"/>
        <w:rPr>
          <w:i/>
          <w:color w:val="000000"/>
          <w:sz w:val="17"/>
          <w:szCs w:val="17"/>
        </w:rPr>
      </w:pPr>
    </w:p>
    <w:p w14:paraId="6DB9F7C0" w14:textId="77777777" w:rsidR="005E12BA" w:rsidRDefault="00C271FF" w:rsidP="002A67EC">
      <w:pPr>
        <w:pStyle w:val="Heading1"/>
        <w:ind w:left="764" w:right="661"/>
      </w:pPr>
      <w:bookmarkStart w:id="7" w:name="_heading=h.30j0zll" w:colFirst="0" w:colLast="0"/>
      <w:bookmarkStart w:id="8" w:name="_Toc153314327"/>
      <w:bookmarkEnd w:id="7"/>
      <w:r>
        <w:t>PHẦN ĐÁNH GIÁ CỦA GIẢNG VIÊN</w:t>
      </w:r>
      <w:bookmarkEnd w:id="8"/>
    </w:p>
    <w:p w14:paraId="126262AF" w14:textId="77777777" w:rsidR="005E12BA" w:rsidRDefault="005E12BA" w:rsidP="002A67EC">
      <w:pPr>
        <w:pBdr>
          <w:top w:val="nil"/>
          <w:left w:val="nil"/>
          <w:bottom w:val="nil"/>
          <w:right w:val="nil"/>
          <w:between w:val="nil"/>
        </w:pBdr>
        <w:spacing w:line="360" w:lineRule="auto"/>
        <w:rPr>
          <w:b/>
          <w:color w:val="000000"/>
          <w:sz w:val="20"/>
          <w:szCs w:val="20"/>
        </w:rPr>
      </w:pPr>
    </w:p>
    <w:p w14:paraId="637096A2" w14:textId="77777777" w:rsidR="005E12BA" w:rsidRDefault="00C271FF" w:rsidP="002A67EC">
      <w:pPr>
        <w:pBdr>
          <w:top w:val="nil"/>
          <w:left w:val="nil"/>
          <w:bottom w:val="nil"/>
          <w:right w:val="nil"/>
          <w:between w:val="nil"/>
        </w:pBdr>
        <w:spacing w:line="360" w:lineRule="auto"/>
        <w:rPr>
          <w:b/>
          <w:color w:val="000000"/>
          <w:sz w:val="23"/>
          <w:szCs w:val="23"/>
        </w:rPr>
      </w:pPr>
      <w:r>
        <w:rPr>
          <w:noProof/>
        </w:rPr>
        <mc:AlternateContent>
          <mc:Choice Requires="wps">
            <w:drawing>
              <wp:anchor distT="0" distB="0" distL="114300" distR="114300" simplePos="0" relativeHeight="251658243" behindDoc="0" locked="0" layoutInCell="1" hidden="0" allowOverlap="1" wp14:anchorId="48E8F10E" wp14:editId="2CCB854F">
                <wp:simplePos x="0" y="0"/>
                <wp:positionH relativeFrom="column">
                  <wp:posOffset>279400</wp:posOffset>
                </wp:positionH>
                <wp:positionV relativeFrom="paragraph">
                  <wp:posOffset>1803400</wp:posOffset>
                </wp:positionV>
                <wp:extent cx="5785485" cy="12700"/>
                <wp:effectExtent l="0" t="0" r="0" b="0"/>
                <wp:wrapTopAndBottom distT="0" distB="0"/>
                <wp:docPr id="7" name="Freeform: Shape 7"/>
                <wp:cNvGraphicFramePr/>
                <a:graphic xmlns:a="http://schemas.openxmlformats.org/drawingml/2006/main">
                  <a:graphicData uri="http://schemas.microsoft.com/office/word/2010/wordprocessingShape">
                    <wps:wsp>
                      <wps:cNvSpPr/>
                      <wps:spPr>
                        <a:xfrm>
                          <a:off x="3545458" y="3779365"/>
                          <a:ext cx="5785485" cy="1270"/>
                        </a:xfrm>
                        <a:custGeom>
                          <a:avLst/>
                          <a:gdLst/>
                          <a:ahLst/>
                          <a:cxnLst/>
                          <a:rect l="l" t="t" r="r" b="b"/>
                          <a:pathLst>
                            <a:path w="5785485" h="1270" extrusionOk="0">
                              <a:moveTo>
                                <a:pt x="0" y="0"/>
                              </a:moveTo>
                              <a:lnTo>
                                <a:pt x="57854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0AD80CA5" id="Freeform: Shape 7" o:spid="_x0000_s1026" style="position:absolute;margin-left:22pt;margin-top:142pt;width:455.55pt;height:1pt;z-index:251658243;visibility:visible;mso-wrap-style:square;mso-wrap-distance-left:9pt;mso-wrap-distance-top:0;mso-wrap-distance-right:9pt;mso-wrap-distance-bottom:0;mso-position-horizontal:absolute;mso-position-horizontal-relative:text;mso-position-vertical:absolute;mso-position-vertical-relative:text;v-text-anchor:middle" coordsize="5785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" path="m,l5785485,e" filled="f">
                <v:stroke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58244" behindDoc="0" locked="0" layoutInCell="1" hidden="0" allowOverlap="1" wp14:anchorId="2D6B2F25" wp14:editId="16C5EC7C">
                <wp:simplePos x="0" y="0"/>
                <wp:positionH relativeFrom="column">
                  <wp:posOffset>279400</wp:posOffset>
                </wp:positionH>
                <wp:positionV relativeFrom="paragraph">
                  <wp:posOffset>1524000</wp:posOffset>
                </wp:positionV>
                <wp:extent cx="5785485" cy="12700"/>
                <wp:effectExtent l="0" t="0" r="0" b="0"/>
                <wp:wrapTopAndBottom distT="0" distB="0"/>
                <wp:docPr id="8" name="Freeform: Shape 8"/>
                <wp:cNvGraphicFramePr/>
                <a:graphic xmlns:a="http://schemas.openxmlformats.org/drawingml/2006/main">
                  <a:graphicData uri="http://schemas.microsoft.com/office/word/2010/wordprocessingShape">
                    <wps:wsp>
                      <wps:cNvSpPr/>
                      <wps:spPr>
                        <a:xfrm>
                          <a:off x="3545458" y="3779365"/>
                          <a:ext cx="5785485" cy="1270"/>
                        </a:xfrm>
                        <a:custGeom>
                          <a:avLst/>
                          <a:gdLst/>
                          <a:ahLst/>
                          <a:cxnLst/>
                          <a:rect l="l" t="t" r="r" b="b"/>
                          <a:pathLst>
                            <a:path w="5785485" h="1270" extrusionOk="0">
                              <a:moveTo>
                                <a:pt x="0" y="0"/>
                              </a:moveTo>
                              <a:lnTo>
                                <a:pt x="57854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27B8F2C" id="Freeform: Shape 8" o:spid="_x0000_s1026" style="position:absolute;margin-left:22pt;margin-top:120pt;width:455.55pt;height:1pt;z-index:251658244;visibility:visible;mso-wrap-style:square;mso-wrap-distance-left:9pt;mso-wrap-distance-top:0;mso-wrap-distance-right:9pt;mso-wrap-distance-bottom:0;mso-position-horizontal:absolute;mso-position-horizontal-relative:text;mso-position-vertical:absolute;mso-position-vertical-relative:text;v-text-anchor:middle" coordsize="5785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" path="m,l5785485,e" filled="f">
                <v:stroke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58245" behindDoc="0" locked="0" layoutInCell="1" hidden="0" allowOverlap="1" wp14:anchorId="0529B028" wp14:editId="420E2125">
                <wp:simplePos x="0" y="0"/>
                <wp:positionH relativeFrom="column">
                  <wp:posOffset>279400</wp:posOffset>
                </wp:positionH>
                <wp:positionV relativeFrom="paragraph">
                  <wp:posOffset>1257300</wp:posOffset>
                </wp:positionV>
                <wp:extent cx="5789295" cy="12700"/>
                <wp:effectExtent l="0" t="0" r="0" b="0"/>
                <wp:wrapTopAndBottom distT="0" distB="0"/>
                <wp:docPr id="9" name="Freeform: Shape 9"/>
                <wp:cNvGraphicFramePr/>
                <a:graphic xmlns:a="http://schemas.openxmlformats.org/drawingml/2006/main">
                  <a:graphicData uri="http://schemas.microsoft.com/office/word/2010/wordprocessingShape">
                    <wps:wsp>
                      <wps:cNvSpPr/>
                      <wps:spPr>
                        <a:xfrm>
                          <a:off x="3543553" y="3779365"/>
                          <a:ext cx="5789295" cy="1270"/>
                        </a:xfrm>
                        <a:custGeom>
                          <a:avLst/>
                          <a:gdLst/>
                          <a:ahLst/>
                          <a:cxnLst/>
                          <a:rect l="l" t="t" r="r" b="b"/>
                          <a:pathLst>
                            <a:path w="5789295" h="1270" extrusionOk="0">
                              <a:moveTo>
                                <a:pt x="0" y="0"/>
                              </a:moveTo>
                              <a:lnTo>
                                <a:pt x="2842895" y="0"/>
                              </a:lnTo>
                              <a:moveTo>
                                <a:pt x="2846070" y="0"/>
                              </a:moveTo>
                              <a:lnTo>
                                <a:pt x="578929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0FB5210" id="Freeform: Shape 9" o:spid="_x0000_s1026" style="position:absolute;margin-left:22pt;margin-top:99pt;width:455.85pt;height:1pt;z-index:251658245;visibility:visible;mso-wrap-style:square;mso-wrap-distance-left:9pt;mso-wrap-distance-top:0;mso-wrap-distance-right:9pt;mso-wrap-distance-bottom:0;mso-position-horizontal:absolute;mso-position-horizontal-relative:text;mso-position-vertical:absolute;mso-position-vertical-relative:text;v-text-anchor:middle" coordsize="57892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" path="m,l2842895,t3175,l5789295,e" filled="f">
                <v:stroke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58246" behindDoc="0" locked="0" layoutInCell="1" hidden="0" allowOverlap="1" wp14:anchorId="59233899" wp14:editId="331A68F3">
                <wp:simplePos x="0" y="0"/>
                <wp:positionH relativeFrom="column">
                  <wp:posOffset>279400</wp:posOffset>
                </wp:positionH>
                <wp:positionV relativeFrom="paragraph">
                  <wp:posOffset>990600</wp:posOffset>
                </wp:positionV>
                <wp:extent cx="5785485" cy="12700"/>
                <wp:effectExtent l="0" t="0" r="0" b="0"/>
                <wp:wrapTopAndBottom distT="0" distB="0"/>
                <wp:docPr id="2" name="Freeform: Shape 2"/>
                <wp:cNvGraphicFramePr/>
                <a:graphic xmlns:a="http://schemas.openxmlformats.org/drawingml/2006/main">
                  <a:graphicData uri="http://schemas.microsoft.com/office/word/2010/wordprocessingShape">
                    <wps:wsp>
                      <wps:cNvSpPr/>
                      <wps:spPr>
                        <a:xfrm>
                          <a:off x="3545458" y="3779365"/>
                          <a:ext cx="5785485" cy="1270"/>
                        </a:xfrm>
                        <a:custGeom>
                          <a:avLst/>
                          <a:gdLst/>
                          <a:ahLst/>
                          <a:cxnLst/>
                          <a:rect l="l" t="t" r="r" b="b"/>
                          <a:pathLst>
                            <a:path w="5785485" h="1270" extrusionOk="0">
                              <a:moveTo>
                                <a:pt x="0" y="0"/>
                              </a:moveTo>
                              <a:lnTo>
                                <a:pt x="57854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76FDC56" id="Freeform: Shape 2" o:spid="_x0000_s1026" style="position:absolute;margin-left:22pt;margin-top:78pt;width:455.55pt;height:1pt;z-index:251658246;visibility:visible;mso-wrap-style:square;mso-wrap-distance-left:9pt;mso-wrap-distance-top:0;mso-wrap-distance-right:9pt;mso-wrap-distance-bottom:0;mso-position-horizontal:absolute;mso-position-horizontal-relative:text;mso-position-vertical:absolute;mso-position-vertical-relative:text;v-text-anchor:middle" coordsize="5785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" path="m,l5785485,e" filled="f">
                <v:stroke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58247" behindDoc="0" locked="0" layoutInCell="1" hidden="0" allowOverlap="1" wp14:anchorId="0FE0F327" wp14:editId="17390A52">
                <wp:simplePos x="0" y="0"/>
                <wp:positionH relativeFrom="column">
                  <wp:posOffset>279400</wp:posOffset>
                </wp:positionH>
                <wp:positionV relativeFrom="paragraph">
                  <wp:posOffset>723900</wp:posOffset>
                </wp:positionV>
                <wp:extent cx="5785485" cy="12700"/>
                <wp:effectExtent l="0" t="0" r="0" b="0"/>
                <wp:wrapTopAndBottom distT="0" distB="0"/>
                <wp:docPr id="6" name="Freeform: Shape 6"/>
                <wp:cNvGraphicFramePr/>
                <a:graphic xmlns:a="http://schemas.openxmlformats.org/drawingml/2006/main">
                  <a:graphicData uri="http://schemas.microsoft.com/office/word/2010/wordprocessingShape">
                    <wps:wsp>
                      <wps:cNvSpPr/>
                      <wps:spPr>
                        <a:xfrm>
                          <a:off x="3545458" y="3779365"/>
                          <a:ext cx="5785485" cy="1270"/>
                        </a:xfrm>
                        <a:custGeom>
                          <a:avLst/>
                          <a:gdLst/>
                          <a:ahLst/>
                          <a:cxnLst/>
                          <a:rect l="l" t="t" r="r" b="b"/>
                          <a:pathLst>
                            <a:path w="5785485" h="1270" extrusionOk="0">
                              <a:moveTo>
                                <a:pt x="0" y="0"/>
                              </a:moveTo>
                              <a:lnTo>
                                <a:pt x="57854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D7A540F" id="Freeform: Shape 6" o:spid="_x0000_s1026" style="position:absolute;margin-left:22pt;margin-top:57pt;width:455.55pt;height:1pt;z-index:251658247;visibility:visible;mso-wrap-style:square;mso-wrap-distance-left:9pt;mso-wrap-distance-top:0;mso-wrap-distance-right:9pt;mso-wrap-distance-bottom:0;mso-position-horizontal:absolute;mso-position-horizontal-relative:text;mso-position-vertical:absolute;mso-position-vertical-relative:text;v-text-anchor:middle" coordsize="5785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" path="m,l5785485,e" filled="f">
                <v:stroke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58248" behindDoc="0" locked="0" layoutInCell="1" hidden="0" allowOverlap="1" wp14:anchorId="0C5B5528" wp14:editId="024DAFAE">
                <wp:simplePos x="0" y="0"/>
                <wp:positionH relativeFrom="column">
                  <wp:posOffset>279400</wp:posOffset>
                </wp:positionH>
                <wp:positionV relativeFrom="paragraph">
                  <wp:posOffset>457200</wp:posOffset>
                </wp:positionV>
                <wp:extent cx="5785485" cy="12700"/>
                <wp:effectExtent l="0" t="0" r="0" b="0"/>
                <wp:wrapTopAndBottom distT="0" distB="0"/>
                <wp:docPr id="1" name="Freeform: Shape 1"/>
                <wp:cNvGraphicFramePr/>
                <a:graphic xmlns:a="http://schemas.openxmlformats.org/drawingml/2006/main">
                  <a:graphicData uri="http://schemas.microsoft.com/office/word/2010/wordprocessingShape">
                    <wps:wsp>
                      <wps:cNvSpPr/>
                      <wps:spPr>
                        <a:xfrm>
                          <a:off x="3545458" y="3779365"/>
                          <a:ext cx="5785485" cy="1270"/>
                        </a:xfrm>
                        <a:custGeom>
                          <a:avLst/>
                          <a:gdLst/>
                          <a:ahLst/>
                          <a:cxnLst/>
                          <a:rect l="l" t="t" r="r" b="b"/>
                          <a:pathLst>
                            <a:path w="5785485" h="1270" extrusionOk="0">
                              <a:moveTo>
                                <a:pt x="0" y="0"/>
                              </a:moveTo>
                              <a:lnTo>
                                <a:pt x="57854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781A10D" id="Freeform: Shape 1" o:spid="_x0000_s1026" style="position:absolute;margin-left:22pt;margin-top:36pt;width:455.55pt;height:1pt;z-index:251658248;visibility:visible;mso-wrap-style:square;mso-wrap-distance-left:9pt;mso-wrap-distance-top:0;mso-wrap-distance-right:9pt;mso-wrap-distance-bottom:0;mso-position-horizontal:absolute;mso-position-horizontal-relative:text;mso-position-vertical:absolute;mso-position-vertical-relative:text;v-text-anchor:middle" coordsize="5785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" path="m,l5785485,e" filled="f">
                <v:stroke startarrowwidth="narrow" startarrowlength="short" endarrowwidth="narrow" endarrowlength="short"/>
                <v:path arrowok="t" o:extrusionok="f"/>
                <w10:wrap type="topAndBottom"/>
              </v:shape>
            </w:pict>
          </mc:Fallback>
        </mc:AlternateContent>
      </w:r>
      <w:r>
        <w:rPr>
          <w:noProof/>
        </w:rPr>
        <mc:AlternateContent>
          <mc:Choice Requires="wps">
            <w:drawing>
              <wp:anchor distT="0" distB="0" distL="114300" distR="114300" simplePos="0" relativeHeight="251658249" behindDoc="0" locked="0" layoutInCell="1" hidden="0" allowOverlap="1" wp14:anchorId="43DFE3B8" wp14:editId="7959490D">
                <wp:simplePos x="0" y="0"/>
                <wp:positionH relativeFrom="column">
                  <wp:posOffset>279400</wp:posOffset>
                </wp:positionH>
                <wp:positionV relativeFrom="paragraph">
                  <wp:posOffset>190500</wp:posOffset>
                </wp:positionV>
                <wp:extent cx="5785485" cy="12700"/>
                <wp:effectExtent l="0" t="0" r="0" b="0"/>
                <wp:wrapTopAndBottom distT="0" distB="0"/>
                <wp:docPr id="13" name="Freeform: Shape 13"/>
                <wp:cNvGraphicFramePr/>
                <a:graphic xmlns:a="http://schemas.openxmlformats.org/drawingml/2006/main">
                  <a:graphicData uri="http://schemas.microsoft.com/office/word/2010/wordprocessingShape">
                    <wps:wsp>
                      <wps:cNvSpPr/>
                      <wps:spPr>
                        <a:xfrm>
                          <a:off x="3545458" y="3779365"/>
                          <a:ext cx="5785485" cy="1270"/>
                        </a:xfrm>
                        <a:custGeom>
                          <a:avLst/>
                          <a:gdLst/>
                          <a:ahLst/>
                          <a:cxnLst/>
                          <a:rect l="l" t="t" r="r" b="b"/>
                          <a:pathLst>
                            <a:path w="5785485" h="1270" extrusionOk="0">
                              <a:moveTo>
                                <a:pt x="0" y="0"/>
                              </a:moveTo>
                              <a:lnTo>
                                <a:pt x="5785485"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E402E83" id="Freeform: Shape 13" o:spid="_x0000_s1026" style="position:absolute;margin-left:22pt;margin-top:15pt;width:455.55pt;height:1pt;z-index:251658249;visibility:visible;mso-wrap-style:square;mso-wrap-distance-left:9pt;mso-wrap-distance-top:0;mso-wrap-distance-right:9pt;mso-wrap-distance-bottom:0;mso-position-horizontal:absolute;mso-position-horizontal-relative:text;mso-position-vertical:absolute;mso-position-vertical-relative:text;v-text-anchor:middle" coordsize="57854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" path="m,l5785485,e" filled="f">
                <v:stroke startarrowwidth="narrow" startarrowlength="short" endarrowwidth="narrow" endarrowlength="short"/>
                <v:path arrowok="t" o:extrusionok="f"/>
                <w10:wrap type="topAndBottom"/>
              </v:shape>
            </w:pict>
          </mc:Fallback>
        </mc:AlternateContent>
      </w:r>
    </w:p>
    <w:p w14:paraId="714FB47E" w14:textId="77777777" w:rsidR="005E12BA" w:rsidRDefault="005E12BA" w:rsidP="002A67EC">
      <w:pPr>
        <w:pBdr>
          <w:top w:val="nil"/>
          <w:left w:val="nil"/>
          <w:bottom w:val="nil"/>
          <w:right w:val="nil"/>
          <w:between w:val="nil"/>
        </w:pBdr>
        <w:spacing w:before="6" w:line="360" w:lineRule="auto"/>
        <w:rPr>
          <w:b/>
          <w:color w:val="000000"/>
          <w:sz w:val="29"/>
          <w:szCs w:val="29"/>
        </w:rPr>
      </w:pPr>
    </w:p>
    <w:p w14:paraId="19CC3857" w14:textId="77777777" w:rsidR="005E12BA" w:rsidRDefault="005E12BA" w:rsidP="002A67EC">
      <w:pPr>
        <w:pBdr>
          <w:top w:val="nil"/>
          <w:left w:val="nil"/>
          <w:bottom w:val="nil"/>
          <w:right w:val="nil"/>
          <w:between w:val="nil"/>
        </w:pBdr>
        <w:spacing w:before="9" w:line="360" w:lineRule="auto"/>
        <w:rPr>
          <w:b/>
          <w:color w:val="000000"/>
          <w:sz w:val="29"/>
          <w:szCs w:val="29"/>
        </w:rPr>
      </w:pPr>
    </w:p>
    <w:p w14:paraId="4A9A311B" w14:textId="77777777" w:rsidR="005E12BA" w:rsidRDefault="005E12BA" w:rsidP="002A67EC">
      <w:pPr>
        <w:pBdr>
          <w:top w:val="nil"/>
          <w:left w:val="nil"/>
          <w:bottom w:val="nil"/>
          <w:right w:val="nil"/>
          <w:between w:val="nil"/>
        </w:pBdr>
        <w:spacing w:before="6" w:line="360" w:lineRule="auto"/>
        <w:rPr>
          <w:b/>
          <w:color w:val="000000"/>
          <w:sz w:val="29"/>
          <w:szCs w:val="29"/>
        </w:rPr>
      </w:pPr>
    </w:p>
    <w:p w14:paraId="185AA7F0" w14:textId="77777777" w:rsidR="005E12BA" w:rsidRDefault="005E12BA" w:rsidP="002A67EC">
      <w:pPr>
        <w:pBdr>
          <w:top w:val="nil"/>
          <w:left w:val="nil"/>
          <w:bottom w:val="nil"/>
          <w:right w:val="nil"/>
          <w:between w:val="nil"/>
        </w:pBdr>
        <w:spacing w:before="6" w:line="360" w:lineRule="auto"/>
        <w:rPr>
          <w:b/>
          <w:color w:val="000000"/>
          <w:sz w:val="29"/>
          <w:szCs w:val="29"/>
        </w:rPr>
      </w:pPr>
    </w:p>
    <w:p w14:paraId="68E94E78" w14:textId="77777777" w:rsidR="005E12BA" w:rsidRDefault="005E12BA" w:rsidP="002A67EC">
      <w:pPr>
        <w:pBdr>
          <w:top w:val="nil"/>
          <w:left w:val="nil"/>
          <w:bottom w:val="nil"/>
          <w:right w:val="nil"/>
          <w:between w:val="nil"/>
        </w:pBdr>
        <w:spacing w:before="9" w:line="360" w:lineRule="auto"/>
        <w:rPr>
          <w:b/>
          <w:color w:val="000000"/>
          <w:sz w:val="29"/>
          <w:szCs w:val="29"/>
        </w:rPr>
      </w:pPr>
    </w:p>
    <w:p w14:paraId="597438D8" w14:textId="77777777" w:rsidR="005E12BA" w:rsidRDefault="005E12BA" w:rsidP="002A67EC">
      <w:pPr>
        <w:pBdr>
          <w:top w:val="nil"/>
          <w:left w:val="nil"/>
          <w:bottom w:val="nil"/>
          <w:right w:val="nil"/>
          <w:between w:val="nil"/>
        </w:pBdr>
        <w:spacing w:before="7" w:line="360" w:lineRule="auto"/>
        <w:rPr>
          <w:b/>
          <w:color w:val="000000"/>
          <w:sz w:val="29"/>
          <w:szCs w:val="29"/>
        </w:rPr>
      </w:pPr>
    </w:p>
    <w:p w14:paraId="5AB59BD8" w14:textId="77777777" w:rsidR="005E12BA" w:rsidRDefault="005E12BA" w:rsidP="002A67EC">
      <w:pPr>
        <w:pBdr>
          <w:top w:val="nil"/>
          <w:left w:val="nil"/>
          <w:bottom w:val="nil"/>
          <w:right w:val="nil"/>
          <w:between w:val="nil"/>
        </w:pBdr>
        <w:spacing w:before="1" w:line="360" w:lineRule="auto"/>
        <w:rPr>
          <w:b/>
          <w:color w:val="000000"/>
          <w:sz w:val="12"/>
          <w:szCs w:val="12"/>
        </w:rPr>
      </w:pPr>
    </w:p>
    <w:p w14:paraId="0428A475" w14:textId="1557AE83" w:rsidR="005E12BA" w:rsidRPr="003A035E" w:rsidRDefault="00C271FF" w:rsidP="002A67EC">
      <w:pPr>
        <w:tabs>
          <w:tab w:val="left" w:pos="5545"/>
        </w:tabs>
        <w:spacing w:before="90" w:line="360" w:lineRule="auto"/>
        <w:ind w:left="3997" w:right="2550" w:hanging="1027"/>
        <w:rPr>
          <w:sz w:val="24"/>
          <w:szCs w:val="24"/>
          <w:lang w:val="en-US"/>
        </w:rPr>
        <w:sectPr w:rsidR="005E12BA" w:rsidRPr="003A035E">
          <w:pgSz w:w="11910" w:h="16840"/>
          <w:pgMar w:top="1240" w:right="980" w:bottom="280" w:left="1720" w:header="722" w:footer="0" w:gutter="0"/>
          <w:cols w:space="720"/>
        </w:sectPr>
      </w:pPr>
      <w:r>
        <w:rPr>
          <w:sz w:val="24"/>
          <w:szCs w:val="24"/>
        </w:rPr>
        <w:t>TP. Hồ Chí Minh, ngày</w:t>
      </w:r>
      <w:r>
        <w:rPr>
          <w:sz w:val="24"/>
          <w:szCs w:val="24"/>
        </w:rPr>
        <w:tab/>
        <w:t xml:space="preserve">tháng </w:t>
      </w:r>
      <w:r w:rsidR="00B174FF">
        <w:rPr>
          <w:sz w:val="24"/>
          <w:szCs w:val="24"/>
          <w:lang w:val="en-US"/>
        </w:rPr>
        <w:t xml:space="preserve"> </w:t>
      </w:r>
      <w:r>
        <w:rPr>
          <w:sz w:val="24"/>
          <w:szCs w:val="24"/>
        </w:rPr>
        <w:t>năm (kí và ghi họ tên</w:t>
      </w:r>
      <w:r w:rsidR="003A035E">
        <w:rPr>
          <w:sz w:val="24"/>
          <w:szCs w:val="24"/>
          <w:lang w:val="en-US"/>
        </w:rPr>
        <w:t>)</w:t>
      </w:r>
    </w:p>
    <w:p w14:paraId="51C07705" w14:textId="77777777" w:rsidR="005E12BA" w:rsidRDefault="005E12BA" w:rsidP="002A67EC">
      <w:pPr>
        <w:pBdr>
          <w:top w:val="nil"/>
          <w:left w:val="nil"/>
          <w:bottom w:val="nil"/>
          <w:right w:val="nil"/>
          <w:between w:val="nil"/>
        </w:pBdr>
        <w:spacing w:before="10" w:line="360" w:lineRule="auto"/>
        <w:rPr>
          <w:color w:val="000000"/>
          <w:sz w:val="16"/>
          <w:szCs w:val="16"/>
        </w:rPr>
      </w:pPr>
    </w:p>
    <w:p w14:paraId="5FA2D1BB" w14:textId="77777777" w:rsidR="005E12BA" w:rsidRDefault="00C271FF" w:rsidP="002A67EC">
      <w:pPr>
        <w:pStyle w:val="Heading2"/>
        <w:spacing w:before="89"/>
        <w:ind w:left="766" w:right="655" w:firstLine="0"/>
        <w:jc w:val="center"/>
      </w:pPr>
      <w:bookmarkStart w:id="9" w:name="_heading=h.1fob9te" w:colFirst="0" w:colLast="0"/>
      <w:bookmarkStart w:id="10" w:name="_Toc153314328"/>
      <w:bookmarkEnd w:id="9"/>
      <w:r>
        <w:t>TÓM TẮT</w:t>
      </w:r>
      <w:bookmarkEnd w:id="10"/>
    </w:p>
    <w:p w14:paraId="0454E7C0" w14:textId="77777777" w:rsidR="005E12BA" w:rsidRDefault="005E12BA" w:rsidP="002A67EC">
      <w:pPr>
        <w:pBdr>
          <w:top w:val="nil"/>
          <w:left w:val="nil"/>
          <w:bottom w:val="nil"/>
          <w:right w:val="nil"/>
          <w:between w:val="nil"/>
        </w:pBdr>
        <w:spacing w:line="360" w:lineRule="auto"/>
        <w:rPr>
          <w:b/>
          <w:color w:val="000000"/>
          <w:sz w:val="30"/>
          <w:szCs w:val="30"/>
        </w:rPr>
      </w:pPr>
    </w:p>
    <w:p w14:paraId="44D6ECD0" w14:textId="1F5AEE3C" w:rsidR="0036665A" w:rsidRPr="00DB7E65" w:rsidRDefault="00C271FF" w:rsidP="002A67EC">
      <w:pPr>
        <w:pBdr>
          <w:top w:val="nil"/>
          <w:left w:val="nil"/>
          <w:bottom w:val="nil"/>
          <w:right w:val="nil"/>
          <w:between w:val="nil"/>
        </w:pBdr>
        <w:spacing w:before="259" w:line="360" w:lineRule="auto"/>
        <w:ind w:left="265" w:right="153" w:firstLine="719"/>
        <w:jc w:val="both"/>
        <w:rPr>
          <w:color w:val="000000"/>
          <w:sz w:val="28"/>
          <w:szCs w:val="28"/>
          <w:lang w:val="en-US"/>
        </w:rPr>
        <w:sectPr w:rsidR="0036665A" w:rsidRPr="00DB7E65">
          <w:pgSz w:w="11910" w:h="16840"/>
          <w:pgMar w:top="1240" w:right="980" w:bottom="280" w:left="1720" w:header="722" w:footer="0" w:gutter="0"/>
          <w:cols w:space="720"/>
        </w:sectPr>
      </w:pPr>
      <w:r>
        <w:rPr>
          <w:color w:val="000000"/>
          <w:sz w:val="28"/>
          <w:szCs w:val="28"/>
        </w:rPr>
        <w:t xml:space="preserve">Bài toán nhận diện các vệt trong ảnh vệ tinh để giảm </w:t>
      </w:r>
      <w:r w:rsidR="002F3289">
        <w:rPr>
          <w:color w:val="000000"/>
          <w:sz w:val="28"/>
          <w:szCs w:val="28"/>
          <w:lang w:val="en-US"/>
        </w:rPr>
        <w:t>hiện tượng</w:t>
      </w:r>
      <w:r>
        <w:rPr>
          <w:color w:val="000000"/>
          <w:sz w:val="28"/>
          <w:szCs w:val="28"/>
        </w:rPr>
        <w:t xml:space="preserve"> nóng lên toàn cầu (Identify Contrails to Reduce Global Warming) là bài toán cải thiện độ hiệu quả mô hình của các nhà nghiên cứu. Đây là một bài toán quan trọng trong việc xác định những vệt được ngưng tụ từ những đám mây tinh thể đá hình thành trong khí thải động cơ máy bay, chúng góp phần tạo nên sự nóng lên toàn cầu bằng cách giữ nhiệt trong bầu khí quyển. Bài báo này trình bày về việc áp dụng mô hình Unet, một mô hình mạng nơ-ron học sâu, để dự đoán các vệt trong ảnh vệ tinh nhằm cải thiện độ hiệu quả của việc đánh giá sự hiện diện của chúng. Bài toán được đánh giá dựa trên hệ số Dice toàn cầu, phương pháp này giúp so sánh sự trùng khớp pixel-wise giữa kết quả dự đoán và đối chiếu với thực tế, từ đó đo lường hiệu suất của mô hình</w:t>
      </w:r>
      <w:r w:rsidR="00DB7E65">
        <w:rPr>
          <w:color w:val="000000"/>
          <w:sz w:val="28"/>
          <w:szCs w:val="28"/>
          <w:lang w:val="en-US"/>
        </w:rPr>
        <w:t>.</w:t>
      </w:r>
    </w:p>
    <w:p w14:paraId="25E20330" w14:textId="77777777" w:rsidR="005E12BA" w:rsidRDefault="005E12BA" w:rsidP="002A67EC">
      <w:pPr>
        <w:pBdr>
          <w:top w:val="nil"/>
          <w:left w:val="nil"/>
          <w:bottom w:val="nil"/>
          <w:right w:val="nil"/>
          <w:between w:val="nil"/>
        </w:pBdr>
        <w:spacing w:before="10" w:line="360" w:lineRule="auto"/>
        <w:rPr>
          <w:color w:val="000000"/>
          <w:sz w:val="16"/>
          <w:szCs w:val="16"/>
        </w:rPr>
      </w:pPr>
    </w:p>
    <w:p w14:paraId="6F3E11F4" w14:textId="77777777" w:rsidR="005E12BA" w:rsidRDefault="00C271FF" w:rsidP="002A67EC">
      <w:pPr>
        <w:pStyle w:val="Heading1"/>
        <w:jc w:val="center"/>
      </w:pPr>
      <w:bookmarkStart w:id="11" w:name="_heading=h.3znysh7" w:colFirst="0" w:colLast="0"/>
      <w:bookmarkStart w:id="12" w:name="_Toc153314329"/>
      <w:bookmarkEnd w:id="11"/>
      <w:r w:rsidRPr="002F3289">
        <w:t>MỤC LỤC</w:t>
      </w:r>
      <w:bookmarkEnd w:id="12"/>
    </w:p>
    <w:sdt>
      <w:sdtPr>
        <w:id w:val="2126198196"/>
        <w:docPartObj>
          <w:docPartGallery w:val="Table of Contents"/>
          <w:docPartUnique/>
        </w:docPartObj>
      </w:sdtPr>
      <w:sdtEndPr>
        <w:rPr>
          <w:b/>
          <w:bCs/>
          <w:noProof/>
        </w:rPr>
      </w:sdtEndPr>
      <w:sdtContent>
        <w:p w14:paraId="7004FAD5" w14:textId="3AF8EE43" w:rsidR="001C4DAD" w:rsidRPr="00DD0767" w:rsidRDefault="00C262D0"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r>
            <w:fldChar w:fldCharType="begin"/>
          </w:r>
          <w:r>
            <w:instrText xml:space="preserve"> TOC \o "1-3" \h \z \u </w:instrText>
          </w:r>
          <w:r>
            <w:fldChar w:fldCharType="separate"/>
          </w:r>
        </w:p>
        <w:p w14:paraId="0A17B9B0" w14:textId="776B1CA2"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25" w:history="1">
            <w:r w:rsidR="001C4DAD" w:rsidRPr="00DD0767">
              <w:rPr>
                <w:rStyle w:val="Hyperlink"/>
                <w:noProof/>
                <w:sz w:val="26"/>
                <w:szCs w:val="26"/>
              </w:rPr>
              <w:t>LỜI CẢM ƠN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_Toc153314325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w:t>
            </w:r>
            <w:r w:rsidR="001C4DAD" w:rsidRPr="00DD0767">
              <w:rPr>
                <w:noProof/>
                <w:webHidden/>
                <w:sz w:val="26"/>
                <w:szCs w:val="26"/>
              </w:rPr>
              <w:fldChar w:fldCharType="end"/>
            </w:r>
          </w:hyperlink>
        </w:p>
        <w:p w14:paraId="3E4FC56B" w14:textId="6AB88377"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27" w:history="1">
            <w:r w:rsidR="001C4DAD" w:rsidRPr="00DD0767">
              <w:rPr>
                <w:rStyle w:val="Hyperlink"/>
                <w:noProof/>
                <w:sz w:val="26"/>
                <w:szCs w:val="26"/>
              </w:rPr>
              <w:t>PHẦN ĐÁNH GIÁ CỦA GIẢNG VIÊN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_Toc153314327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3</w:t>
            </w:r>
            <w:r w:rsidR="001C4DAD" w:rsidRPr="00DD0767">
              <w:rPr>
                <w:noProof/>
                <w:webHidden/>
                <w:sz w:val="26"/>
                <w:szCs w:val="26"/>
              </w:rPr>
              <w:fldChar w:fldCharType="end"/>
            </w:r>
          </w:hyperlink>
        </w:p>
        <w:p w14:paraId="155576DC" w14:textId="12078F3F"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28" w:history="1">
            <w:r w:rsidR="001C4DAD" w:rsidRPr="00DD0767">
              <w:rPr>
                <w:rStyle w:val="Hyperlink"/>
                <w:noProof/>
                <w:sz w:val="26"/>
                <w:szCs w:val="26"/>
              </w:rPr>
              <w:t>TÓM TẮT</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_Toc153314328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4</w:t>
            </w:r>
            <w:r w:rsidR="001C4DAD" w:rsidRPr="00DD0767">
              <w:rPr>
                <w:noProof/>
                <w:webHidden/>
                <w:sz w:val="26"/>
                <w:szCs w:val="26"/>
              </w:rPr>
              <w:fldChar w:fldCharType="end"/>
            </w:r>
          </w:hyperlink>
        </w:p>
        <w:p w14:paraId="0ABD995C" w14:textId="177B67D0"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29" w:history="1">
            <w:r w:rsidR="001C4DAD" w:rsidRPr="00DD0767">
              <w:rPr>
                <w:rStyle w:val="Hyperlink"/>
                <w:noProof/>
                <w:sz w:val="26"/>
                <w:szCs w:val="26"/>
              </w:rPr>
              <w:t>MỤC LỤC</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_Toc153314329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w:t>
            </w:r>
            <w:r w:rsidR="001C4DAD" w:rsidRPr="00DD0767">
              <w:rPr>
                <w:noProof/>
                <w:webHidden/>
                <w:sz w:val="26"/>
                <w:szCs w:val="26"/>
              </w:rPr>
              <w:fldChar w:fldCharType="end"/>
            </w:r>
          </w:hyperlink>
        </w:p>
        <w:p w14:paraId="26B1242F" w14:textId="08B6A424"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30" w:history="1">
            <w:r w:rsidR="001C4DAD" w:rsidRPr="00DD0767">
              <w:rPr>
                <w:rStyle w:val="Hyperlink"/>
                <w:noProof/>
                <w:sz w:val="26"/>
                <w:szCs w:val="26"/>
              </w:rPr>
              <w:t>DANH MỤC HÌNH VẼ</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_Toc153314330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4</w:t>
            </w:r>
            <w:r w:rsidR="001C4DAD" w:rsidRPr="00DD0767">
              <w:rPr>
                <w:noProof/>
                <w:webHidden/>
                <w:sz w:val="26"/>
                <w:szCs w:val="26"/>
              </w:rPr>
              <w:fldChar w:fldCharType="end"/>
            </w:r>
          </w:hyperlink>
        </w:p>
        <w:p w14:paraId="74C5D6AB" w14:textId="7066D9BE"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31" w:history="1">
            <w:r w:rsidR="001C4DAD" w:rsidRPr="00DD0767">
              <w:rPr>
                <w:rStyle w:val="Hyperlink"/>
                <w:noProof/>
                <w:sz w:val="26"/>
                <w:szCs w:val="26"/>
              </w:rPr>
              <w:t>DANH MỤC CÁC BẢNG</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_Toc153314331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5</w:t>
            </w:r>
            <w:r w:rsidR="001C4DAD" w:rsidRPr="00DD0767">
              <w:rPr>
                <w:noProof/>
                <w:webHidden/>
                <w:sz w:val="26"/>
                <w:szCs w:val="26"/>
              </w:rPr>
              <w:fldChar w:fldCharType="end"/>
            </w:r>
          </w:hyperlink>
        </w:p>
        <w:p w14:paraId="64C955C8" w14:textId="297E2D41"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32" w:history="1">
            <w:r w:rsidR="001C4DAD" w:rsidRPr="00DD0767">
              <w:rPr>
                <w:rStyle w:val="Hyperlink"/>
                <w:noProof/>
                <w:sz w:val="26"/>
                <w:szCs w:val="26"/>
                <w:lang w:val="en-US"/>
              </w:rPr>
              <w:t xml:space="preserve">1.1 </w:t>
            </w:r>
            <w:r w:rsidR="001C4DAD" w:rsidRPr="00DD0767">
              <w:rPr>
                <w:rStyle w:val="Hyperlink"/>
                <w:noProof/>
                <w:sz w:val="26"/>
                <w:szCs w:val="26"/>
              </w:rPr>
              <w:t>Giới thiệu về bài toán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_Toc153314332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6</w:t>
            </w:r>
            <w:r w:rsidR="001C4DAD" w:rsidRPr="00DD0767">
              <w:rPr>
                <w:noProof/>
                <w:webHidden/>
                <w:sz w:val="26"/>
                <w:szCs w:val="26"/>
              </w:rPr>
              <w:fldChar w:fldCharType="end"/>
            </w:r>
          </w:hyperlink>
        </w:p>
        <w:p w14:paraId="1AECB6A5" w14:textId="36A0A203"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33" w:history="1">
            <w:r w:rsidR="001C4DAD" w:rsidRPr="00DD0767">
              <w:rPr>
                <w:rStyle w:val="Hyperlink"/>
                <w:noProof/>
                <w:sz w:val="26"/>
                <w:szCs w:val="26"/>
              </w:rPr>
              <w:t>1.2 Phân tích yêu cầu của bài toán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_Toc153314333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7</w:t>
            </w:r>
            <w:r w:rsidR="001C4DAD" w:rsidRPr="00DD0767">
              <w:rPr>
                <w:noProof/>
                <w:webHidden/>
                <w:sz w:val="26"/>
                <w:szCs w:val="26"/>
              </w:rPr>
              <w:fldChar w:fldCharType="end"/>
            </w:r>
          </w:hyperlink>
        </w:p>
        <w:p w14:paraId="06279B61" w14:textId="3A1CB4C2"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34" w:history="1">
            <w:r w:rsidR="001C4DAD" w:rsidRPr="00DD0767">
              <w:rPr>
                <w:rStyle w:val="Hyperlink"/>
                <w:noProof/>
                <w:sz w:val="26"/>
                <w:szCs w:val="26"/>
              </w:rPr>
              <w:t>1.2.1 Yêu cầu của bài toán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_Toc153314334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7</w:t>
            </w:r>
            <w:r w:rsidR="001C4DAD" w:rsidRPr="00DD0767">
              <w:rPr>
                <w:noProof/>
                <w:webHidden/>
                <w:sz w:val="26"/>
                <w:szCs w:val="26"/>
              </w:rPr>
              <w:fldChar w:fldCharType="end"/>
            </w:r>
          </w:hyperlink>
        </w:p>
        <w:p w14:paraId="38809DFF" w14:textId="0349AB45"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35" w:history="1">
            <w:r w:rsidR="001C4DAD" w:rsidRPr="00DD0767">
              <w:rPr>
                <w:rStyle w:val="Hyperlink"/>
                <w:noProof/>
                <w:sz w:val="26"/>
                <w:szCs w:val="26"/>
              </w:rPr>
              <w:t>1.2.2 Phương pháp giải quyết bài toán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_Toc153314335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7</w:t>
            </w:r>
            <w:r w:rsidR="001C4DAD" w:rsidRPr="00DD0767">
              <w:rPr>
                <w:noProof/>
                <w:webHidden/>
                <w:sz w:val="26"/>
                <w:szCs w:val="26"/>
              </w:rPr>
              <w:fldChar w:fldCharType="end"/>
            </w:r>
          </w:hyperlink>
        </w:p>
        <w:p w14:paraId="393A1D99" w14:textId="391FFB2C" w:rsidR="001C4DAD" w:rsidRPr="00DD0767" w:rsidRDefault="00C271FF" w:rsidP="002A67EC">
          <w:pPr>
            <w:pStyle w:val="TOC3"/>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36" w:history="1">
            <w:r w:rsidR="001C4DAD" w:rsidRPr="00DD0767">
              <w:rPr>
                <w:rStyle w:val="Hyperlink"/>
                <w:noProof/>
                <w:sz w:val="26"/>
                <w:szCs w:val="26"/>
              </w:rPr>
              <w:t>1.2.2.1 Các nghiên cứu trước đó</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_Toc153314336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7</w:t>
            </w:r>
            <w:r w:rsidR="001C4DAD" w:rsidRPr="00DD0767">
              <w:rPr>
                <w:noProof/>
                <w:webHidden/>
                <w:sz w:val="26"/>
                <w:szCs w:val="26"/>
              </w:rPr>
              <w:fldChar w:fldCharType="end"/>
            </w:r>
          </w:hyperlink>
        </w:p>
        <w:p w14:paraId="058E47E2" w14:textId="4D07A363" w:rsidR="001C4DAD" w:rsidRPr="00DD0767" w:rsidRDefault="00C271FF" w:rsidP="002A67EC">
          <w:pPr>
            <w:pStyle w:val="TOC3"/>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37" w:history="1">
            <w:r w:rsidR="001C4DAD" w:rsidRPr="00DD0767">
              <w:rPr>
                <w:rStyle w:val="Hyperlink"/>
                <w:noProof/>
                <w:sz w:val="26"/>
                <w:szCs w:val="26"/>
                <w:lang w:val="en-US"/>
              </w:rPr>
              <w:t>1.2.2.2 Các phương pháp đề xuất</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_Toc153314337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8</w:t>
            </w:r>
            <w:r w:rsidR="001C4DAD" w:rsidRPr="00DD0767">
              <w:rPr>
                <w:noProof/>
                <w:webHidden/>
                <w:sz w:val="26"/>
                <w:szCs w:val="26"/>
              </w:rPr>
              <w:fldChar w:fldCharType="end"/>
            </w:r>
          </w:hyperlink>
        </w:p>
        <w:p w14:paraId="3E685FA6" w14:textId="236AD8A1"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38" w:history="1">
            <w:r w:rsidR="001C4DAD" w:rsidRPr="00DD0767">
              <w:rPr>
                <w:rStyle w:val="Hyperlink"/>
                <w:noProof/>
                <w:sz w:val="26"/>
                <w:szCs w:val="26"/>
              </w:rPr>
              <w:t>1.3 Phương pháp giải quyết bài toán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_Toc153314338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9</w:t>
            </w:r>
            <w:r w:rsidR="001C4DAD" w:rsidRPr="00DD0767">
              <w:rPr>
                <w:noProof/>
                <w:webHidden/>
                <w:sz w:val="26"/>
                <w:szCs w:val="26"/>
              </w:rPr>
              <w:fldChar w:fldCharType="end"/>
            </w:r>
          </w:hyperlink>
        </w:p>
        <w:p w14:paraId="452A4623" w14:textId="67E98F21"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39" w:history="1">
            <w:r w:rsidR="001C4DAD" w:rsidRPr="00DD0767">
              <w:rPr>
                <w:rStyle w:val="Hyperlink"/>
                <w:noProof/>
                <w:sz w:val="26"/>
                <w:szCs w:val="26"/>
                <w:lang w:val="en-US"/>
              </w:rPr>
              <w:t xml:space="preserve">1.3.1 </w:t>
            </w:r>
            <w:r w:rsidR="001C4DAD" w:rsidRPr="00DD0767">
              <w:rPr>
                <w:rStyle w:val="Hyperlink"/>
                <w:noProof/>
                <w:sz w:val="26"/>
                <w:szCs w:val="26"/>
              </w:rPr>
              <w:t>Mô hình tổng quát</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_Toc153314339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9</w:t>
            </w:r>
            <w:r w:rsidR="001C4DAD" w:rsidRPr="00DD0767">
              <w:rPr>
                <w:noProof/>
                <w:webHidden/>
                <w:sz w:val="26"/>
                <w:szCs w:val="26"/>
              </w:rPr>
              <w:fldChar w:fldCharType="end"/>
            </w:r>
          </w:hyperlink>
        </w:p>
        <w:p w14:paraId="01D17699" w14:textId="6537755F"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0" w:history="1">
            <w:r w:rsidR="001C4DAD" w:rsidRPr="00DD0767">
              <w:rPr>
                <w:rStyle w:val="Hyperlink"/>
                <w:noProof/>
                <w:sz w:val="26"/>
                <w:szCs w:val="26"/>
                <w:lang w:val="en-US"/>
              </w:rPr>
              <w:t xml:space="preserve">1.3.2 </w:t>
            </w:r>
            <w:r w:rsidR="001C4DAD" w:rsidRPr="00DD0767">
              <w:rPr>
                <w:rStyle w:val="Hyperlink"/>
                <w:noProof/>
                <w:sz w:val="26"/>
                <w:szCs w:val="26"/>
              </w:rPr>
              <w:t>Đặc trưng của mô hình đề xuất</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_Toc153314340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9</w:t>
            </w:r>
            <w:r w:rsidR="001C4DAD" w:rsidRPr="00DD0767">
              <w:rPr>
                <w:noProof/>
                <w:webHidden/>
                <w:sz w:val="26"/>
                <w:szCs w:val="26"/>
              </w:rPr>
              <w:fldChar w:fldCharType="end"/>
            </w:r>
          </w:hyperlink>
        </w:p>
        <w:p w14:paraId="5BBF82CE" w14:textId="3579EA13"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41" w:history="1">
            <w:r w:rsidR="001C4DAD" w:rsidRPr="00DD0767">
              <w:rPr>
                <w:rStyle w:val="Hyperlink"/>
                <w:noProof/>
                <w:sz w:val="26"/>
                <w:szCs w:val="26"/>
                <w:lang w:val="en-US"/>
              </w:rPr>
              <w:t xml:space="preserve">1.4 </w:t>
            </w:r>
            <w:r w:rsidR="001C4DAD" w:rsidRPr="00DD0767">
              <w:rPr>
                <w:rStyle w:val="Hyperlink"/>
                <w:noProof/>
                <w:sz w:val="26"/>
                <w:szCs w:val="26"/>
              </w:rPr>
              <w:t>Thực nghiệm</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_Toc153314341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13</w:t>
            </w:r>
            <w:r w:rsidR="001C4DAD" w:rsidRPr="00DD0767">
              <w:rPr>
                <w:noProof/>
                <w:webHidden/>
                <w:sz w:val="26"/>
                <w:szCs w:val="26"/>
              </w:rPr>
              <w:fldChar w:fldCharType="end"/>
            </w:r>
          </w:hyperlink>
        </w:p>
        <w:p w14:paraId="5D09EDA8" w14:textId="1EDA491F"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2" w:history="1">
            <w:r w:rsidR="001C4DAD" w:rsidRPr="00DD0767">
              <w:rPr>
                <w:rStyle w:val="Hyperlink"/>
                <w:noProof/>
                <w:sz w:val="26"/>
                <w:szCs w:val="26"/>
                <w:lang w:val="en-US"/>
              </w:rPr>
              <w:t xml:space="preserve">1.4.1 </w:t>
            </w:r>
            <w:r w:rsidR="001C4DAD" w:rsidRPr="00DD0767">
              <w:rPr>
                <w:rStyle w:val="Hyperlink"/>
                <w:noProof/>
                <w:sz w:val="26"/>
                <w:szCs w:val="26"/>
              </w:rPr>
              <w:t>Dữ liệu</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_Toc153314342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13</w:t>
            </w:r>
            <w:r w:rsidR="001C4DAD" w:rsidRPr="00DD0767">
              <w:rPr>
                <w:noProof/>
                <w:webHidden/>
                <w:sz w:val="26"/>
                <w:szCs w:val="26"/>
              </w:rPr>
              <w:fldChar w:fldCharType="end"/>
            </w:r>
          </w:hyperlink>
        </w:p>
        <w:p w14:paraId="60EF2830" w14:textId="69EBC60F"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3" w:history="1">
            <w:r w:rsidR="001C4DAD" w:rsidRPr="00DD0767">
              <w:rPr>
                <w:rStyle w:val="Hyperlink"/>
                <w:noProof/>
                <w:sz w:val="26"/>
                <w:szCs w:val="26"/>
                <w:lang w:val="en-US"/>
              </w:rPr>
              <w:t xml:space="preserve">1.4.2 </w:t>
            </w:r>
            <w:r w:rsidR="001C4DAD" w:rsidRPr="00DD0767">
              <w:rPr>
                <w:rStyle w:val="Hyperlink"/>
                <w:noProof/>
                <w:sz w:val="26"/>
                <w:szCs w:val="26"/>
              </w:rPr>
              <w:t>Xử lý dữ liệu</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_Toc153314343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14</w:t>
            </w:r>
            <w:r w:rsidR="001C4DAD" w:rsidRPr="00DD0767">
              <w:rPr>
                <w:noProof/>
                <w:webHidden/>
                <w:sz w:val="26"/>
                <w:szCs w:val="26"/>
              </w:rPr>
              <w:fldChar w:fldCharType="end"/>
            </w:r>
          </w:hyperlink>
        </w:p>
        <w:p w14:paraId="51E59154" w14:textId="4C7242C1"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4" w:history="1">
            <w:r w:rsidR="001C4DAD" w:rsidRPr="00DD0767">
              <w:rPr>
                <w:rStyle w:val="Hyperlink"/>
                <w:noProof/>
                <w:sz w:val="26"/>
                <w:szCs w:val="26"/>
                <w:lang w:val="en-US"/>
              </w:rPr>
              <w:t xml:space="preserve">1.4.3 </w:t>
            </w:r>
            <w:r w:rsidR="001C4DAD" w:rsidRPr="00DD0767">
              <w:rPr>
                <w:rStyle w:val="Hyperlink"/>
                <w:noProof/>
                <w:sz w:val="26"/>
                <w:szCs w:val="26"/>
              </w:rPr>
              <w:t>Công nghệ sử dụng</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_Toc153314344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15</w:t>
            </w:r>
            <w:r w:rsidR="001C4DAD" w:rsidRPr="00DD0767">
              <w:rPr>
                <w:noProof/>
                <w:webHidden/>
                <w:sz w:val="26"/>
                <w:szCs w:val="26"/>
              </w:rPr>
              <w:fldChar w:fldCharType="end"/>
            </w:r>
          </w:hyperlink>
        </w:p>
        <w:p w14:paraId="6F051FD3" w14:textId="1377D82E"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5" w:history="1">
            <w:r w:rsidR="001C4DAD" w:rsidRPr="00DD0767">
              <w:rPr>
                <w:rStyle w:val="Hyperlink"/>
                <w:noProof/>
                <w:sz w:val="26"/>
                <w:szCs w:val="26"/>
                <w:lang w:val="en-US"/>
              </w:rPr>
              <w:t xml:space="preserve">1.4.4 </w:t>
            </w:r>
            <w:r w:rsidR="001C4DAD" w:rsidRPr="00DD0767">
              <w:rPr>
                <w:rStyle w:val="Hyperlink"/>
                <w:noProof/>
                <w:sz w:val="26"/>
                <w:szCs w:val="26"/>
              </w:rPr>
              <w:t>Cách đánh giá</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_Toc153314345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15</w:t>
            </w:r>
            <w:r w:rsidR="001C4DAD" w:rsidRPr="00DD0767">
              <w:rPr>
                <w:noProof/>
                <w:webHidden/>
                <w:sz w:val="26"/>
                <w:szCs w:val="26"/>
              </w:rPr>
              <w:fldChar w:fldCharType="end"/>
            </w:r>
          </w:hyperlink>
        </w:p>
        <w:p w14:paraId="32A2D977" w14:textId="408A604C"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46" w:history="1">
            <w:r w:rsidR="001C4DAD" w:rsidRPr="00DD0767">
              <w:rPr>
                <w:rStyle w:val="Hyperlink"/>
                <w:noProof/>
                <w:sz w:val="26"/>
                <w:szCs w:val="26"/>
                <w:lang w:val="en-US"/>
              </w:rPr>
              <w:t xml:space="preserve">1.5 </w:t>
            </w:r>
            <w:r w:rsidR="001C4DAD" w:rsidRPr="00DD0767">
              <w:rPr>
                <w:rStyle w:val="Hyperlink"/>
                <w:noProof/>
                <w:sz w:val="26"/>
                <w:szCs w:val="26"/>
              </w:rPr>
              <w:t>Kết quả đạt được</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_Toc153314346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16</w:t>
            </w:r>
            <w:r w:rsidR="001C4DAD" w:rsidRPr="00DD0767">
              <w:rPr>
                <w:noProof/>
                <w:webHidden/>
                <w:sz w:val="26"/>
                <w:szCs w:val="26"/>
              </w:rPr>
              <w:fldChar w:fldCharType="end"/>
            </w:r>
          </w:hyperlink>
        </w:p>
        <w:p w14:paraId="2C7D6ECB" w14:textId="095E23A5"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7" w:history="1">
            <w:r w:rsidR="001C4DAD" w:rsidRPr="00DD0767">
              <w:rPr>
                <w:rStyle w:val="Hyperlink"/>
                <w:noProof/>
                <w:sz w:val="26"/>
                <w:szCs w:val="26"/>
                <w:lang w:val="en-US"/>
              </w:rPr>
              <w:t xml:space="preserve">1.5.1 </w:t>
            </w:r>
            <w:r w:rsidR="001C4DAD" w:rsidRPr="00DD0767">
              <w:rPr>
                <w:rStyle w:val="Hyperlink"/>
                <w:noProof/>
                <w:sz w:val="26"/>
                <w:szCs w:val="26"/>
              </w:rPr>
              <w:t>Tham số thực nghiệm</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_Toc153314347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16</w:t>
            </w:r>
            <w:r w:rsidR="001C4DAD" w:rsidRPr="00DD0767">
              <w:rPr>
                <w:noProof/>
                <w:webHidden/>
                <w:sz w:val="26"/>
                <w:szCs w:val="26"/>
              </w:rPr>
              <w:fldChar w:fldCharType="end"/>
            </w:r>
          </w:hyperlink>
        </w:p>
        <w:p w14:paraId="63101CF0" w14:textId="01A30E1E"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48" w:history="1">
            <w:r w:rsidR="001C4DAD" w:rsidRPr="00DD0767">
              <w:rPr>
                <w:rStyle w:val="Hyperlink"/>
                <w:noProof/>
                <w:sz w:val="26"/>
                <w:szCs w:val="26"/>
                <w:lang w:val="en-US"/>
              </w:rPr>
              <w:t xml:space="preserve">1.5.2 </w:t>
            </w:r>
            <w:r w:rsidR="001C4DAD" w:rsidRPr="00DD0767">
              <w:rPr>
                <w:rStyle w:val="Hyperlink"/>
                <w:noProof/>
                <w:sz w:val="26"/>
                <w:szCs w:val="26"/>
              </w:rPr>
              <w:t>Kết quả đạt được</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_Toc153314348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16</w:t>
            </w:r>
            <w:r w:rsidR="001C4DAD" w:rsidRPr="00DD0767">
              <w:rPr>
                <w:noProof/>
                <w:webHidden/>
                <w:sz w:val="26"/>
                <w:szCs w:val="26"/>
              </w:rPr>
              <w:fldChar w:fldCharType="end"/>
            </w:r>
          </w:hyperlink>
        </w:p>
        <w:p w14:paraId="7C33100E" w14:textId="63F04EE7"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49" w:history="1">
            <w:r w:rsidR="001C4DAD" w:rsidRPr="00DD0767">
              <w:rPr>
                <w:rStyle w:val="Hyperlink"/>
                <w:noProof/>
                <w:sz w:val="26"/>
                <w:szCs w:val="26"/>
                <w:lang w:val="en-US"/>
              </w:rPr>
              <w:t xml:space="preserve">1.6 </w:t>
            </w:r>
            <w:r w:rsidR="001C4DAD" w:rsidRPr="00DD0767">
              <w:rPr>
                <w:rStyle w:val="Hyperlink"/>
                <w:noProof/>
                <w:sz w:val="26"/>
                <w:szCs w:val="26"/>
              </w:rPr>
              <w:t>Kết luận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_Toc153314349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17</w:t>
            </w:r>
            <w:r w:rsidR="001C4DAD" w:rsidRPr="00DD0767">
              <w:rPr>
                <w:noProof/>
                <w:webHidden/>
                <w:sz w:val="26"/>
                <w:szCs w:val="26"/>
              </w:rPr>
              <w:fldChar w:fldCharType="end"/>
            </w:r>
          </w:hyperlink>
        </w:p>
        <w:p w14:paraId="4DFBE65E" w14:textId="12065BD2"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50" w:history="1">
            <w:r w:rsidR="001C4DAD" w:rsidRPr="00DD0767">
              <w:rPr>
                <w:rStyle w:val="Hyperlink"/>
                <w:noProof/>
                <w:sz w:val="26"/>
                <w:szCs w:val="26"/>
                <w:lang w:val="en-US"/>
              </w:rPr>
              <w:t xml:space="preserve">1.6.1 </w:t>
            </w:r>
            <w:r w:rsidR="001C4DAD" w:rsidRPr="00DD0767">
              <w:rPr>
                <w:rStyle w:val="Hyperlink"/>
                <w:noProof/>
                <w:sz w:val="26"/>
                <w:szCs w:val="26"/>
              </w:rPr>
              <w:t>Kết quả đạt được</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_Toc153314350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17</w:t>
            </w:r>
            <w:r w:rsidR="001C4DAD" w:rsidRPr="00DD0767">
              <w:rPr>
                <w:noProof/>
                <w:webHidden/>
                <w:sz w:val="26"/>
                <w:szCs w:val="26"/>
              </w:rPr>
              <w:fldChar w:fldCharType="end"/>
            </w:r>
          </w:hyperlink>
        </w:p>
        <w:p w14:paraId="53C17299" w14:textId="7A8233B6"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51" w:history="1">
            <w:r w:rsidR="001C4DAD" w:rsidRPr="00DD0767">
              <w:rPr>
                <w:rStyle w:val="Hyperlink"/>
                <w:noProof/>
                <w:sz w:val="26"/>
                <w:szCs w:val="26"/>
                <w:lang w:val="en-US"/>
              </w:rPr>
              <w:t xml:space="preserve">1.6.2 </w:t>
            </w:r>
            <w:r w:rsidR="001C4DAD" w:rsidRPr="00DD0767">
              <w:rPr>
                <w:rStyle w:val="Hyperlink"/>
                <w:noProof/>
                <w:sz w:val="26"/>
                <w:szCs w:val="26"/>
              </w:rPr>
              <w:t>Hạn chế</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_Toc153314351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18</w:t>
            </w:r>
            <w:r w:rsidR="001C4DAD" w:rsidRPr="00DD0767">
              <w:rPr>
                <w:noProof/>
                <w:webHidden/>
                <w:sz w:val="26"/>
                <w:szCs w:val="26"/>
              </w:rPr>
              <w:fldChar w:fldCharType="end"/>
            </w:r>
          </w:hyperlink>
        </w:p>
        <w:p w14:paraId="3F56383D" w14:textId="77514A2C" w:rsidR="001C4DAD" w:rsidRPr="00DD0767" w:rsidRDefault="00C271FF" w:rsidP="002A67EC">
          <w:pPr>
            <w:pStyle w:val="TOC2"/>
            <w:spacing w:line="360" w:lineRule="auto"/>
            <w:rPr>
              <w:rFonts w:asciiTheme="minorHAnsi" w:eastAsiaTheme="minorEastAsia" w:hAnsiTheme="minorHAnsi" w:cstheme="minorBidi"/>
              <w:noProof/>
              <w:kern w:val="2"/>
              <w:sz w:val="26"/>
              <w:szCs w:val="26"/>
              <w:lang w:val="en-US"/>
              <w14:ligatures w14:val="standardContextual"/>
            </w:rPr>
          </w:pPr>
          <w:hyperlink w:anchor="_Toc153314352" w:history="1">
            <w:r w:rsidR="001C4DAD" w:rsidRPr="00DD0767">
              <w:rPr>
                <w:rStyle w:val="Hyperlink"/>
                <w:noProof/>
                <w:sz w:val="26"/>
                <w:szCs w:val="26"/>
                <w:lang w:val="en-US"/>
              </w:rPr>
              <w:t xml:space="preserve">1.6.3 </w:t>
            </w:r>
            <w:r w:rsidR="001C4DAD" w:rsidRPr="00DD0767">
              <w:rPr>
                <w:rStyle w:val="Hyperlink"/>
                <w:noProof/>
                <w:sz w:val="26"/>
                <w:szCs w:val="26"/>
              </w:rPr>
              <w:t>Hướng phát triển</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_Toc153314352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18</w:t>
            </w:r>
            <w:r w:rsidR="001C4DAD" w:rsidRPr="00DD0767">
              <w:rPr>
                <w:noProof/>
                <w:webHidden/>
                <w:sz w:val="26"/>
                <w:szCs w:val="26"/>
              </w:rPr>
              <w:fldChar w:fldCharType="end"/>
            </w:r>
          </w:hyperlink>
        </w:p>
        <w:p w14:paraId="69B86223" w14:textId="3072D150"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53" w:history="1">
            <w:r w:rsidR="001C4DAD" w:rsidRPr="00DD0767">
              <w:rPr>
                <w:rStyle w:val="Hyperlink"/>
                <w:noProof/>
                <w:sz w:val="26"/>
                <w:szCs w:val="26"/>
              </w:rPr>
              <w:t>TÀI LIỆU THAM KHẢO</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_Toc153314353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19</w:t>
            </w:r>
            <w:r w:rsidR="001C4DAD" w:rsidRPr="00DD0767">
              <w:rPr>
                <w:noProof/>
                <w:webHidden/>
                <w:sz w:val="26"/>
                <w:szCs w:val="26"/>
              </w:rPr>
              <w:fldChar w:fldCharType="end"/>
            </w:r>
          </w:hyperlink>
        </w:p>
        <w:p w14:paraId="6199BAB8" w14:textId="4F2BC243" w:rsidR="001C4DAD" w:rsidRPr="00DD0767" w:rsidRDefault="00C271FF" w:rsidP="002A67EC">
          <w:pPr>
            <w:pStyle w:val="TOC1"/>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14354" w:history="1">
            <w:r w:rsidR="001C4DAD" w:rsidRPr="00DD0767">
              <w:rPr>
                <w:rStyle w:val="Hyperlink"/>
                <w:noProof/>
                <w:sz w:val="26"/>
                <w:szCs w:val="26"/>
                <w:lang w:val="en-US"/>
              </w:rPr>
              <w:t>LÀM VIỆC NHÓM</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_Toc153314354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21</w:t>
            </w:r>
            <w:r w:rsidR="001C4DAD" w:rsidRPr="00DD0767">
              <w:rPr>
                <w:noProof/>
                <w:webHidden/>
                <w:sz w:val="26"/>
                <w:szCs w:val="26"/>
              </w:rPr>
              <w:fldChar w:fldCharType="end"/>
            </w:r>
          </w:hyperlink>
        </w:p>
        <w:p w14:paraId="619D1529" w14:textId="51B6AF20" w:rsidR="001C4DAD" w:rsidRDefault="00C271FF" w:rsidP="002A67EC">
          <w:pPr>
            <w:pStyle w:val="TOC1"/>
            <w:tabs>
              <w:tab w:val="right" w:leader="dot" w:pos="9200"/>
            </w:tabs>
            <w:spacing w:line="360" w:lineRule="auto"/>
            <w:rPr>
              <w:rFonts w:asciiTheme="minorHAnsi" w:eastAsiaTheme="minorEastAsia" w:hAnsiTheme="minorHAnsi" w:cstheme="minorBidi"/>
              <w:noProof/>
              <w:kern w:val="2"/>
              <w:lang w:val="en-US"/>
              <w14:ligatures w14:val="standardContextual"/>
            </w:rPr>
          </w:pPr>
          <w:hyperlink w:anchor="_Toc153314355" w:history="1">
            <w:r w:rsidR="001C4DAD" w:rsidRPr="00DD0767">
              <w:rPr>
                <w:rStyle w:val="Hyperlink"/>
                <w:noProof/>
                <w:sz w:val="26"/>
                <w:szCs w:val="26"/>
                <w:highlight w:val="white"/>
                <w:lang w:val="en-US"/>
              </w:rPr>
              <w:t>TỰ ĐÁNH GIÁ</w:t>
            </w:r>
            <w:r w:rsidR="001C4DAD" w:rsidRPr="00DD0767">
              <w:rPr>
                <w:noProof/>
                <w:webHidden/>
                <w:sz w:val="26"/>
                <w:szCs w:val="26"/>
              </w:rPr>
              <w:tab/>
            </w:r>
            <w:r w:rsidR="001C4DAD" w:rsidRPr="00DD0767">
              <w:rPr>
                <w:noProof/>
                <w:webHidden/>
                <w:sz w:val="26"/>
                <w:szCs w:val="26"/>
              </w:rPr>
              <w:fldChar w:fldCharType="begin"/>
            </w:r>
            <w:r w:rsidR="001C4DAD" w:rsidRPr="00DD0767">
              <w:rPr>
                <w:noProof/>
                <w:webHidden/>
                <w:sz w:val="26"/>
                <w:szCs w:val="26"/>
              </w:rPr>
              <w:instrText xml:space="preserve"> PAGEREF _Toc153314355 \h </w:instrText>
            </w:r>
            <w:r w:rsidR="001C4DAD" w:rsidRPr="00DD0767">
              <w:rPr>
                <w:noProof/>
                <w:webHidden/>
                <w:sz w:val="26"/>
                <w:szCs w:val="26"/>
              </w:rPr>
            </w:r>
            <w:r w:rsidR="001C4DAD" w:rsidRPr="00DD0767">
              <w:rPr>
                <w:noProof/>
                <w:webHidden/>
                <w:sz w:val="26"/>
                <w:szCs w:val="26"/>
              </w:rPr>
              <w:fldChar w:fldCharType="separate"/>
            </w:r>
            <w:r w:rsidR="009C493B">
              <w:rPr>
                <w:noProof/>
                <w:webHidden/>
                <w:sz w:val="26"/>
                <w:szCs w:val="26"/>
              </w:rPr>
              <w:t>22</w:t>
            </w:r>
            <w:r w:rsidR="001C4DAD" w:rsidRPr="00DD0767">
              <w:rPr>
                <w:noProof/>
                <w:webHidden/>
                <w:sz w:val="26"/>
                <w:szCs w:val="26"/>
              </w:rPr>
              <w:fldChar w:fldCharType="end"/>
            </w:r>
          </w:hyperlink>
        </w:p>
        <w:p w14:paraId="27E23E6D" w14:textId="6241AA72" w:rsidR="00C262D0" w:rsidRDefault="00C262D0" w:rsidP="002A67EC">
          <w:pPr>
            <w:spacing w:line="360" w:lineRule="auto"/>
          </w:pPr>
          <w:r>
            <w:rPr>
              <w:b/>
              <w:bCs/>
              <w:noProof/>
            </w:rPr>
            <w:fldChar w:fldCharType="end"/>
          </w:r>
        </w:p>
      </w:sdtContent>
    </w:sdt>
    <w:p w14:paraId="6AA106A0" w14:textId="77777777" w:rsidR="00EB21FF" w:rsidRPr="00EB21FF" w:rsidRDefault="00EB21FF" w:rsidP="002A67EC">
      <w:pPr>
        <w:spacing w:line="360" w:lineRule="auto"/>
        <w:sectPr w:rsidR="00EB21FF" w:rsidRPr="00EB21FF">
          <w:headerReference w:type="default" r:id="rId14"/>
          <w:pgSz w:w="11910" w:h="16840"/>
          <w:pgMar w:top="1240" w:right="980" w:bottom="1846" w:left="1720" w:header="722" w:footer="0" w:gutter="0"/>
          <w:pgNumType w:start="1"/>
          <w:cols w:space="720"/>
        </w:sectPr>
      </w:pPr>
    </w:p>
    <w:p w14:paraId="6D5E9FE1" w14:textId="77777777" w:rsidR="005E12BA" w:rsidRDefault="005E12BA" w:rsidP="002A67EC">
      <w:pPr>
        <w:pBdr>
          <w:top w:val="nil"/>
          <w:left w:val="nil"/>
          <w:bottom w:val="nil"/>
          <w:right w:val="nil"/>
          <w:between w:val="nil"/>
        </w:pBdr>
        <w:spacing w:before="7" w:line="360" w:lineRule="auto"/>
        <w:rPr>
          <w:color w:val="000000"/>
          <w:sz w:val="34"/>
          <w:szCs w:val="34"/>
        </w:rPr>
      </w:pPr>
    </w:p>
    <w:p w14:paraId="62286D14" w14:textId="77777777" w:rsidR="005E12BA" w:rsidRDefault="00C271FF" w:rsidP="002A67EC">
      <w:pPr>
        <w:spacing w:line="360" w:lineRule="auto"/>
        <w:ind w:left="766" w:right="655"/>
        <w:jc w:val="center"/>
        <w:rPr>
          <w:b/>
          <w:sz w:val="28"/>
          <w:szCs w:val="28"/>
        </w:rPr>
      </w:pPr>
      <w:bookmarkStart w:id="13" w:name="_heading=h.2et92p0" w:colFirst="0" w:colLast="0"/>
      <w:bookmarkEnd w:id="13"/>
      <w:r>
        <w:rPr>
          <w:b/>
          <w:sz w:val="28"/>
          <w:szCs w:val="28"/>
        </w:rPr>
        <w:t>DANH MỤC CÁC CHỮ VIẾT TẮT</w:t>
      </w:r>
    </w:p>
    <w:p w14:paraId="5AE5E487" w14:textId="77777777" w:rsidR="005E12BA" w:rsidRDefault="005E12BA" w:rsidP="002A67EC">
      <w:pPr>
        <w:pBdr>
          <w:top w:val="nil"/>
          <w:left w:val="nil"/>
          <w:bottom w:val="nil"/>
          <w:right w:val="nil"/>
          <w:between w:val="nil"/>
        </w:pBdr>
        <w:spacing w:before="10" w:line="360" w:lineRule="auto"/>
        <w:rPr>
          <w:b/>
          <w:color w:val="000000"/>
          <w:sz w:val="30"/>
          <w:szCs w:val="30"/>
        </w:rPr>
      </w:pPr>
    </w:p>
    <w:p w14:paraId="08533B12" w14:textId="77777777" w:rsidR="002F3289" w:rsidRDefault="002F3289" w:rsidP="002A67EC">
      <w:pPr>
        <w:pBdr>
          <w:top w:val="nil"/>
          <w:left w:val="nil"/>
          <w:bottom w:val="nil"/>
          <w:right w:val="nil"/>
          <w:between w:val="nil"/>
        </w:pBdr>
        <w:spacing w:before="10" w:line="360" w:lineRule="auto"/>
        <w:rPr>
          <w:b/>
          <w:color w:val="000000"/>
          <w:sz w:val="27"/>
          <w:szCs w:val="27"/>
        </w:rPr>
        <w:sectPr w:rsidR="002F3289">
          <w:pgSz w:w="11910" w:h="16840"/>
          <w:pgMar w:top="1240" w:right="980" w:bottom="280" w:left="1720" w:header="722" w:footer="0" w:gutter="0"/>
          <w:cols w:space="720"/>
        </w:sectPr>
      </w:pPr>
    </w:p>
    <w:p w14:paraId="73481729" w14:textId="77777777" w:rsidR="005E12BA" w:rsidRDefault="005E12BA" w:rsidP="002A67EC">
      <w:pPr>
        <w:pBdr>
          <w:top w:val="nil"/>
          <w:left w:val="nil"/>
          <w:bottom w:val="nil"/>
          <w:right w:val="nil"/>
          <w:between w:val="nil"/>
        </w:pBdr>
        <w:spacing w:before="10" w:line="360" w:lineRule="auto"/>
        <w:rPr>
          <w:color w:val="000000"/>
          <w:sz w:val="16"/>
          <w:szCs w:val="16"/>
        </w:rPr>
      </w:pPr>
    </w:p>
    <w:p w14:paraId="34C64147" w14:textId="5D80E673" w:rsidR="003879EF" w:rsidRDefault="00C271FF" w:rsidP="002A67EC">
      <w:pPr>
        <w:pStyle w:val="Heading2"/>
        <w:spacing w:before="89"/>
        <w:ind w:left="766" w:right="657" w:firstLine="0"/>
        <w:jc w:val="center"/>
      </w:pPr>
      <w:bookmarkStart w:id="14" w:name="_heading=h.tyjcwt" w:colFirst="0" w:colLast="0"/>
      <w:bookmarkStart w:id="15" w:name="_Toc153314330"/>
      <w:bookmarkEnd w:id="14"/>
      <w:r>
        <w:t>DANH MỤC HÌNH VẼ</w:t>
      </w:r>
      <w:bookmarkStart w:id="16" w:name="_heading=h.3dy6vkm" w:colFirst="0" w:colLast="0"/>
      <w:bookmarkEnd w:id="15"/>
      <w:bookmarkEnd w:id="16"/>
    </w:p>
    <w:p w14:paraId="5241D709" w14:textId="7CDF7C1B" w:rsidR="0024715F" w:rsidRPr="0024715F" w:rsidRDefault="0024715F" w:rsidP="002A67EC">
      <w:pPr>
        <w:pStyle w:val="TableofFigures"/>
        <w:tabs>
          <w:tab w:val="right" w:leader="dot" w:pos="9200"/>
        </w:tabs>
        <w:spacing w:line="360" w:lineRule="auto"/>
        <w:rPr>
          <w:noProof/>
          <w:sz w:val="26"/>
          <w:szCs w:val="26"/>
        </w:rPr>
      </w:pPr>
      <w:r>
        <w:fldChar w:fldCharType="begin"/>
      </w:r>
      <w:r>
        <w:instrText xml:space="preserve"> TOC \h \z \c "Hình" </w:instrText>
      </w:r>
      <w:r>
        <w:fldChar w:fldCharType="separate"/>
      </w:r>
      <w:hyperlink w:anchor="_Toc153306787" w:history="1">
        <w:r w:rsidRPr="0024715F">
          <w:rPr>
            <w:rStyle w:val="Hyperlink"/>
            <w:b/>
            <w:bCs/>
            <w:noProof/>
            <w:sz w:val="26"/>
            <w:szCs w:val="26"/>
          </w:rPr>
          <w:t>Hình 1</w:t>
        </w:r>
        <w:r w:rsidRPr="0024715F">
          <w:rPr>
            <w:rStyle w:val="Hyperlink"/>
            <w:noProof/>
            <w:sz w:val="26"/>
            <w:szCs w:val="26"/>
            <w:lang w:val="en-US"/>
          </w:rPr>
          <w:t>: Các vệt từ khói thải động cơ máy bay</w:t>
        </w:r>
        <w:r w:rsidRPr="0024715F">
          <w:rPr>
            <w:noProof/>
            <w:webHidden/>
            <w:sz w:val="26"/>
            <w:szCs w:val="26"/>
          </w:rPr>
          <w:tab/>
        </w:r>
        <w:r w:rsidRPr="0024715F">
          <w:rPr>
            <w:noProof/>
            <w:webHidden/>
            <w:sz w:val="26"/>
            <w:szCs w:val="26"/>
          </w:rPr>
          <w:fldChar w:fldCharType="begin"/>
        </w:r>
        <w:r w:rsidRPr="0024715F">
          <w:rPr>
            <w:noProof/>
            <w:webHidden/>
            <w:sz w:val="26"/>
            <w:szCs w:val="26"/>
          </w:rPr>
          <w:instrText xml:space="preserve"> PAGEREF _Toc153306787 \h </w:instrText>
        </w:r>
        <w:r w:rsidRPr="0024715F">
          <w:rPr>
            <w:noProof/>
            <w:webHidden/>
            <w:sz w:val="26"/>
            <w:szCs w:val="26"/>
          </w:rPr>
        </w:r>
        <w:r w:rsidRPr="0024715F">
          <w:rPr>
            <w:noProof/>
            <w:webHidden/>
            <w:sz w:val="26"/>
            <w:szCs w:val="26"/>
          </w:rPr>
          <w:fldChar w:fldCharType="separate"/>
        </w:r>
        <w:r w:rsidRPr="0024715F">
          <w:rPr>
            <w:noProof/>
            <w:webHidden/>
            <w:sz w:val="26"/>
            <w:szCs w:val="26"/>
          </w:rPr>
          <w:t>6</w:t>
        </w:r>
        <w:r w:rsidRPr="0024715F">
          <w:rPr>
            <w:noProof/>
            <w:webHidden/>
            <w:sz w:val="26"/>
            <w:szCs w:val="26"/>
          </w:rPr>
          <w:fldChar w:fldCharType="end"/>
        </w:r>
      </w:hyperlink>
    </w:p>
    <w:p w14:paraId="42E3596C" w14:textId="3AC44A85" w:rsidR="0024715F" w:rsidRPr="0024715F" w:rsidRDefault="00C271FF" w:rsidP="002A67EC">
      <w:pPr>
        <w:pStyle w:val="TableofFigures"/>
        <w:tabs>
          <w:tab w:val="right" w:leader="dot" w:pos="9200"/>
        </w:tabs>
        <w:spacing w:line="360" w:lineRule="auto"/>
        <w:rPr>
          <w:noProof/>
          <w:sz w:val="26"/>
          <w:szCs w:val="26"/>
        </w:rPr>
      </w:pPr>
      <w:hyperlink r:id="rId15" w:anchor="_Toc153306788" w:history="1">
        <w:r w:rsidR="0024715F" w:rsidRPr="0024715F">
          <w:rPr>
            <w:rStyle w:val="Hyperlink"/>
            <w:b/>
            <w:bCs/>
            <w:noProof/>
            <w:sz w:val="26"/>
            <w:szCs w:val="26"/>
          </w:rPr>
          <w:t>Hình 2</w:t>
        </w:r>
        <w:r w:rsidR="0024715F" w:rsidRPr="0024715F">
          <w:rPr>
            <w:rStyle w:val="Hyperlink"/>
            <w:noProof/>
            <w:sz w:val="26"/>
            <w:szCs w:val="26"/>
            <w:lang w:val="en-US"/>
          </w:rPr>
          <w:t>: Mô hình tổng quát</w:t>
        </w:r>
        <w:r w:rsidR="0024715F" w:rsidRPr="0024715F">
          <w:rPr>
            <w:noProof/>
            <w:webHidden/>
            <w:sz w:val="26"/>
            <w:szCs w:val="26"/>
          </w:rPr>
          <w:tab/>
        </w:r>
        <w:r w:rsidR="0024715F" w:rsidRPr="0024715F">
          <w:rPr>
            <w:noProof/>
            <w:webHidden/>
            <w:sz w:val="26"/>
            <w:szCs w:val="26"/>
          </w:rPr>
          <w:fldChar w:fldCharType="begin"/>
        </w:r>
        <w:r w:rsidR="0024715F" w:rsidRPr="0024715F">
          <w:rPr>
            <w:noProof/>
            <w:webHidden/>
            <w:sz w:val="26"/>
            <w:szCs w:val="26"/>
          </w:rPr>
          <w:instrText xml:space="preserve"> PAGEREF _Toc153306788 \h </w:instrText>
        </w:r>
        <w:r w:rsidR="0024715F" w:rsidRPr="0024715F">
          <w:rPr>
            <w:noProof/>
            <w:webHidden/>
            <w:sz w:val="26"/>
            <w:szCs w:val="26"/>
          </w:rPr>
        </w:r>
        <w:r w:rsidR="0024715F" w:rsidRPr="0024715F">
          <w:rPr>
            <w:noProof/>
            <w:webHidden/>
            <w:sz w:val="26"/>
            <w:szCs w:val="26"/>
          </w:rPr>
          <w:fldChar w:fldCharType="separate"/>
        </w:r>
        <w:r w:rsidR="0024715F" w:rsidRPr="0024715F">
          <w:rPr>
            <w:noProof/>
            <w:webHidden/>
            <w:sz w:val="26"/>
            <w:szCs w:val="26"/>
          </w:rPr>
          <w:t>8</w:t>
        </w:r>
        <w:r w:rsidR="0024715F" w:rsidRPr="0024715F">
          <w:rPr>
            <w:noProof/>
            <w:webHidden/>
            <w:sz w:val="26"/>
            <w:szCs w:val="26"/>
          </w:rPr>
          <w:fldChar w:fldCharType="end"/>
        </w:r>
      </w:hyperlink>
    </w:p>
    <w:p w14:paraId="26EA6651" w14:textId="30A30209" w:rsidR="0024715F" w:rsidRPr="0024715F" w:rsidRDefault="00C271FF" w:rsidP="002A67EC">
      <w:pPr>
        <w:pStyle w:val="TableofFigures"/>
        <w:tabs>
          <w:tab w:val="right" w:leader="dot" w:pos="9200"/>
        </w:tabs>
        <w:spacing w:line="360" w:lineRule="auto"/>
        <w:rPr>
          <w:noProof/>
          <w:sz w:val="26"/>
          <w:szCs w:val="26"/>
        </w:rPr>
      </w:pPr>
      <w:hyperlink w:anchor="_Toc153306789" w:history="1">
        <w:r w:rsidR="0024715F" w:rsidRPr="0024715F">
          <w:rPr>
            <w:rStyle w:val="Hyperlink"/>
            <w:b/>
            <w:bCs/>
            <w:noProof/>
            <w:sz w:val="26"/>
            <w:szCs w:val="26"/>
          </w:rPr>
          <w:t>Hình 3</w:t>
        </w:r>
        <w:r w:rsidR="0024715F" w:rsidRPr="0024715F">
          <w:rPr>
            <w:rStyle w:val="Hyperlink"/>
            <w:noProof/>
            <w:sz w:val="26"/>
            <w:szCs w:val="26"/>
            <w:lang w:val="en-US"/>
          </w:rPr>
          <w:t>: Kiến trúc U-Net</w:t>
        </w:r>
        <w:r w:rsidR="0024715F" w:rsidRPr="0024715F">
          <w:rPr>
            <w:noProof/>
            <w:webHidden/>
            <w:sz w:val="26"/>
            <w:szCs w:val="26"/>
          </w:rPr>
          <w:tab/>
        </w:r>
        <w:r w:rsidR="0024715F" w:rsidRPr="0024715F">
          <w:rPr>
            <w:noProof/>
            <w:webHidden/>
            <w:sz w:val="26"/>
            <w:szCs w:val="26"/>
          </w:rPr>
          <w:fldChar w:fldCharType="begin"/>
        </w:r>
        <w:r w:rsidR="0024715F" w:rsidRPr="0024715F">
          <w:rPr>
            <w:noProof/>
            <w:webHidden/>
            <w:sz w:val="26"/>
            <w:szCs w:val="26"/>
          </w:rPr>
          <w:instrText xml:space="preserve"> PAGEREF _Toc153306789 \h </w:instrText>
        </w:r>
        <w:r w:rsidR="0024715F" w:rsidRPr="0024715F">
          <w:rPr>
            <w:noProof/>
            <w:webHidden/>
            <w:sz w:val="26"/>
            <w:szCs w:val="26"/>
          </w:rPr>
        </w:r>
        <w:r w:rsidR="0024715F" w:rsidRPr="0024715F">
          <w:rPr>
            <w:noProof/>
            <w:webHidden/>
            <w:sz w:val="26"/>
            <w:szCs w:val="26"/>
          </w:rPr>
          <w:fldChar w:fldCharType="separate"/>
        </w:r>
        <w:r w:rsidR="0024715F" w:rsidRPr="0024715F">
          <w:rPr>
            <w:noProof/>
            <w:webHidden/>
            <w:sz w:val="26"/>
            <w:szCs w:val="26"/>
          </w:rPr>
          <w:t>9</w:t>
        </w:r>
        <w:r w:rsidR="0024715F" w:rsidRPr="0024715F">
          <w:rPr>
            <w:noProof/>
            <w:webHidden/>
            <w:sz w:val="26"/>
            <w:szCs w:val="26"/>
          </w:rPr>
          <w:fldChar w:fldCharType="end"/>
        </w:r>
      </w:hyperlink>
    </w:p>
    <w:p w14:paraId="0964025A" w14:textId="18EB21A3" w:rsidR="0024715F" w:rsidRPr="0024715F" w:rsidRDefault="00C271FF" w:rsidP="002A67EC">
      <w:pPr>
        <w:pStyle w:val="TableofFigures"/>
        <w:tabs>
          <w:tab w:val="right" w:leader="dot" w:pos="9200"/>
        </w:tabs>
        <w:spacing w:line="360" w:lineRule="auto"/>
        <w:rPr>
          <w:noProof/>
          <w:sz w:val="26"/>
          <w:szCs w:val="26"/>
        </w:rPr>
      </w:pPr>
      <w:hyperlink w:anchor="_Toc153306790" w:history="1">
        <w:r w:rsidR="0024715F" w:rsidRPr="0024715F">
          <w:rPr>
            <w:rStyle w:val="Hyperlink"/>
            <w:b/>
            <w:bCs/>
            <w:noProof/>
            <w:sz w:val="26"/>
            <w:szCs w:val="26"/>
          </w:rPr>
          <w:t>Hình 4</w:t>
        </w:r>
        <w:r w:rsidR="0024715F" w:rsidRPr="0024715F">
          <w:rPr>
            <w:rStyle w:val="Hyperlink"/>
            <w:noProof/>
            <w:sz w:val="26"/>
            <w:szCs w:val="26"/>
            <w:lang w:val="en-US"/>
          </w:rPr>
          <w:t>: Kiến trúc VGG19</w:t>
        </w:r>
        <w:r w:rsidR="0024715F" w:rsidRPr="0024715F">
          <w:rPr>
            <w:noProof/>
            <w:webHidden/>
            <w:sz w:val="26"/>
            <w:szCs w:val="26"/>
          </w:rPr>
          <w:tab/>
        </w:r>
        <w:r w:rsidR="0024715F" w:rsidRPr="0024715F">
          <w:rPr>
            <w:noProof/>
            <w:webHidden/>
            <w:sz w:val="26"/>
            <w:szCs w:val="26"/>
          </w:rPr>
          <w:fldChar w:fldCharType="begin"/>
        </w:r>
        <w:r w:rsidR="0024715F" w:rsidRPr="0024715F">
          <w:rPr>
            <w:noProof/>
            <w:webHidden/>
            <w:sz w:val="26"/>
            <w:szCs w:val="26"/>
          </w:rPr>
          <w:instrText xml:space="preserve"> PAGEREF _Toc153306790 \h </w:instrText>
        </w:r>
        <w:r w:rsidR="0024715F" w:rsidRPr="0024715F">
          <w:rPr>
            <w:noProof/>
            <w:webHidden/>
            <w:sz w:val="26"/>
            <w:szCs w:val="26"/>
          </w:rPr>
        </w:r>
        <w:r w:rsidR="0024715F" w:rsidRPr="0024715F">
          <w:rPr>
            <w:noProof/>
            <w:webHidden/>
            <w:sz w:val="26"/>
            <w:szCs w:val="26"/>
          </w:rPr>
          <w:fldChar w:fldCharType="separate"/>
        </w:r>
        <w:r w:rsidR="0024715F" w:rsidRPr="0024715F">
          <w:rPr>
            <w:noProof/>
            <w:webHidden/>
            <w:sz w:val="26"/>
            <w:szCs w:val="26"/>
          </w:rPr>
          <w:t>10</w:t>
        </w:r>
        <w:r w:rsidR="0024715F" w:rsidRPr="0024715F">
          <w:rPr>
            <w:noProof/>
            <w:webHidden/>
            <w:sz w:val="26"/>
            <w:szCs w:val="26"/>
          </w:rPr>
          <w:fldChar w:fldCharType="end"/>
        </w:r>
      </w:hyperlink>
    </w:p>
    <w:p w14:paraId="5CBAF0C3" w14:textId="2C2B6124" w:rsidR="0024715F" w:rsidRPr="0024715F" w:rsidRDefault="00C271FF" w:rsidP="002A67EC">
      <w:pPr>
        <w:pStyle w:val="TableofFigures"/>
        <w:tabs>
          <w:tab w:val="right" w:leader="dot" w:pos="9200"/>
        </w:tabs>
        <w:spacing w:line="360" w:lineRule="auto"/>
        <w:rPr>
          <w:b/>
          <w:bCs/>
          <w:noProof/>
          <w:sz w:val="26"/>
          <w:szCs w:val="26"/>
        </w:rPr>
      </w:pPr>
      <w:hyperlink w:anchor="_Toc153306791" w:history="1">
        <w:r w:rsidR="0024715F" w:rsidRPr="0024715F">
          <w:rPr>
            <w:rStyle w:val="Hyperlink"/>
            <w:b/>
            <w:bCs/>
            <w:noProof/>
            <w:sz w:val="26"/>
            <w:szCs w:val="26"/>
          </w:rPr>
          <w:t>Hình 5</w:t>
        </w:r>
        <w:r w:rsidR="0024715F" w:rsidRPr="0024715F">
          <w:rPr>
            <w:rStyle w:val="Hyperlink"/>
            <w:b/>
            <w:bCs/>
            <w:noProof/>
            <w:sz w:val="26"/>
            <w:szCs w:val="26"/>
            <w:lang w:val="en-US"/>
          </w:rPr>
          <w:t xml:space="preserve">: </w:t>
        </w:r>
        <w:r w:rsidR="0024715F" w:rsidRPr="0024715F">
          <w:rPr>
            <w:rStyle w:val="Hyperlink"/>
            <w:noProof/>
            <w:sz w:val="26"/>
            <w:szCs w:val="26"/>
            <w:lang w:val="en-US"/>
          </w:rPr>
          <w:t>Kiến trúc ResNet50</w:t>
        </w:r>
        <w:r w:rsidR="0024715F" w:rsidRPr="0024715F">
          <w:rPr>
            <w:noProof/>
            <w:webHidden/>
            <w:sz w:val="26"/>
            <w:szCs w:val="26"/>
          </w:rPr>
          <w:tab/>
        </w:r>
        <w:r w:rsidR="0024715F" w:rsidRPr="0024715F">
          <w:rPr>
            <w:noProof/>
            <w:webHidden/>
            <w:sz w:val="26"/>
            <w:szCs w:val="26"/>
          </w:rPr>
          <w:fldChar w:fldCharType="begin"/>
        </w:r>
        <w:r w:rsidR="0024715F" w:rsidRPr="0024715F">
          <w:rPr>
            <w:noProof/>
            <w:webHidden/>
            <w:sz w:val="26"/>
            <w:szCs w:val="26"/>
          </w:rPr>
          <w:instrText xml:space="preserve"> PAGEREF _Toc153306791 \h </w:instrText>
        </w:r>
        <w:r w:rsidR="0024715F" w:rsidRPr="0024715F">
          <w:rPr>
            <w:noProof/>
            <w:webHidden/>
            <w:sz w:val="26"/>
            <w:szCs w:val="26"/>
          </w:rPr>
        </w:r>
        <w:r w:rsidR="0024715F" w:rsidRPr="0024715F">
          <w:rPr>
            <w:noProof/>
            <w:webHidden/>
            <w:sz w:val="26"/>
            <w:szCs w:val="26"/>
          </w:rPr>
          <w:fldChar w:fldCharType="separate"/>
        </w:r>
        <w:r w:rsidR="0024715F" w:rsidRPr="0024715F">
          <w:rPr>
            <w:noProof/>
            <w:webHidden/>
            <w:sz w:val="26"/>
            <w:szCs w:val="26"/>
          </w:rPr>
          <w:t>11</w:t>
        </w:r>
        <w:r w:rsidR="0024715F" w:rsidRPr="0024715F">
          <w:rPr>
            <w:noProof/>
            <w:webHidden/>
            <w:sz w:val="26"/>
            <w:szCs w:val="26"/>
          </w:rPr>
          <w:fldChar w:fldCharType="end"/>
        </w:r>
      </w:hyperlink>
    </w:p>
    <w:p w14:paraId="0AB36047" w14:textId="00DD36D3" w:rsidR="0024715F" w:rsidRPr="0024715F" w:rsidRDefault="00C271FF" w:rsidP="002A67EC">
      <w:pPr>
        <w:pStyle w:val="TableofFigures"/>
        <w:tabs>
          <w:tab w:val="right" w:leader="dot" w:pos="9200"/>
        </w:tabs>
        <w:spacing w:line="360" w:lineRule="auto"/>
        <w:rPr>
          <w:noProof/>
          <w:sz w:val="26"/>
          <w:szCs w:val="26"/>
        </w:rPr>
      </w:pPr>
      <w:hyperlink w:anchor="_Toc153306792" w:history="1">
        <w:r w:rsidR="0024715F" w:rsidRPr="0024715F">
          <w:rPr>
            <w:rStyle w:val="Hyperlink"/>
            <w:b/>
            <w:bCs/>
            <w:noProof/>
            <w:sz w:val="26"/>
            <w:szCs w:val="26"/>
          </w:rPr>
          <w:t>Hình 6</w:t>
        </w:r>
        <w:r w:rsidR="0024715F" w:rsidRPr="0024715F">
          <w:rPr>
            <w:rStyle w:val="Hyperlink"/>
            <w:b/>
            <w:bCs/>
            <w:noProof/>
            <w:sz w:val="26"/>
            <w:szCs w:val="26"/>
            <w:lang w:val="en-US"/>
          </w:rPr>
          <w:t>:</w:t>
        </w:r>
        <w:r w:rsidR="0024715F" w:rsidRPr="0024715F">
          <w:rPr>
            <w:rStyle w:val="Hyperlink"/>
            <w:noProof/>
            <w:sz w:val="26"/>
            <w:szCs w:val="26"/>
            <w:lang w:val="en-US"/>
          </w:rPr>
          <w:t xml:space="preserve"> Tóm tắt bước tiền xử lý dữ liệu</w:t>
        </w:r>
        <w:r w:rsidR="0024715F" w:rsidRPr="0024715F">
          <w:rPr>
            <w:noProof/>
            <w:webHidden/>
            <w:sz w:val="26"/>
            <w:szCs w:val="26"/>
          </w:rPr>
          <w:tab/>
        </w:r>
        <w:r w:rsidR="0024715F" w:rsidRPr="0024715F">
          <w:rPr>
            <w:noProof/>
            <w:webHidden/>
            <w:sz w:val="26"/>
            <w:szCs w:val="26"/>
          </w:rPr>
          <w:fldChar w:fldCharType="begin"/>
        </w:r>
        <w:r w:rsidR="0024715F" w:rsidRPr="0024715F">
          <w:rPr>
            <w:noProof/>
            <w:webHidden/>
            <w:sz w:val="26"/>
            <w:szCs w:val="26"/>
          </w:rPr>
          <w:instrText xml:space="preserve"> PAGEREF _Toc153306792 \h </w:instrText>
        </w:r>
        <w:r w:rsidR="0024715F" w:rsidRPr="0024715F">
          <w:rPr>
            <w:noProof/>
            <w:webHidden/>
            <w:sz w:val="26"/>
            <w:szCs w:val="26"/>
          </w:rPr>
        </w:r>
        <w:r w:rsidR="0024715F" w:rsidRPr="0024715F">
          <w:rPr>
            <w:noProof/>
            <w:webHidden/>
            <w:sz w:val="26"/>
            <w:szCs w:val="26"/>
          </w:rPr>
          <w:fldChar w:fldCharType="separate"/>
        </w:r>
        <w:r w:rsidR="0024715F" w:rsidRPr="0024715F">
          <w:rPr>
            <w:noProof/>
            <w:webHidden/>
            <w:sz w:val="26"/>
            <w:szCs w:val="26"/>
          </w:rPr>
          <w:t>13</w:t>
        </w:r>
        <w:r w:rsidR="0024715F" w:rsidRPr="0024715F">
          <w:rPr>
            <w:noProof/>
            <w:webHidden/>
            <w:sz w:val="26"/>
            <w:szCs w:val="26"/>
          </w:rPr>
          <w:fldChar w:fldCharType="end"/>
        </w:r>
      </w:hyperlink>
    </w:p>
    <w:p w14:paraId="1E814BCD" w14:textId="7B118763" w:rsidR="0024715F" w:rsidRPr="0024715F" w:rsidRDefault="00C271FF" w:rsidP="002A67EC">
      <w:pPr>
        <w:pStyle w:val="TableofFigures"/>
        <w:tabs>
          <w:tab w:val="right" w:leader="dot" w:pos="9200"/>
        </w:tabs>
        <w:spacing w:line="360" w:lineRule="auto"/>
        <w:rPr>
          <w:noProof/>
          <w:sz w:val="26"/>
          <w:szCs w:val="26"/>
        </w:rPr>
      </w:pPr>
      <w:hyperlink w:anchor="_Toc153306793" w:history="1">
        <w:r w:rsidR="0024715F" w:rsidRPr="0024715F">
          <w:rPr>
            <w:rStyle w:val="Hyperlink"/>
            <w:b/>
            <w:bCs/>
            <w:noProof/>
            <w:sz w:val="26"/>
            <w:szCs w:val="26"/>
          </w:rPr>
          <w:t>Hình 7</w:t>
        </w:r>
        <w:r w:rsidR="0024715F" w:rsidRPr="0024715F">
          <w:rPr>
            <w:rStyle w:val="Hyperlink"/>
            <w:b/>
            <w:bCs/>
            <w:noProof/>
            <w:sz w:val="26"/>
            <w:szCs w:val="26"/>
            <w:lang w:val="en-US"/>
          </w:rPr>
          <w:t>:</w:t>
        </w:r>
        <w:r w:rsidR="0024715F" w:rsidRPr="0024715F">
          <w:rPr>
            <w:rStyle w:val="Hyperlink"/>
            <w:noProof/>
            <w:sz w:val="26"/>
            <w:szCs w:val="26"/>
            <w:lang w:val="en-US"/>
          </w:rPr>
          <w:t xml:space="preserve"> Kết quả dự đoán</w:t>
        </w:r>
        <w:r w:rsidR="0024715F" w:rsidRPr="0024715F">
          <w:rPr>
            <w:noProof/>
            <w:webHidden/>
            <w:sz w:val="26"/>
            <w:szCs w:val="26"/>
          </w:rPr>
          <w:tab/>
        </w:r>
        <w:r w:rsidR="0024715F" w:rsidRPr="0024715F">
          <w:rPr>
            <w:noProof/>
            <w:webHidden/>
            <w:sz w:val="26"/>
            <w:szCs w:val="26"/>
          </w:rPr>
          <w:fldChar w:fldCharType="begin"/>
        </w:r>
        <w:r w:rsidR="0024715F" w:rsidRPr="0024715F">
          <w:rPr>
            <w:noProof/>
            <w:webHidden/>
            <w:sz w:val="26"/>
            <w:szCs w:val="26"/>
          </w:rPr>
          <w:instrText xml:space="preserve"> PAGEREF _Toc153306793 \h </w:instrText>
        </w:r>
        <w:r w:rsidR="0024715F" w:rsidRPr="0024715F">
          <w:rPr>
            <w:noProof/>
            <w:webHidden/>
            <w:sz w:val="26"/>
            <w:szCs w:val="26"/>
          </w:rPr>
        </w:r>
        <w:r w:rsidR="0024715F" w:rsidRPr="0024715F">
          <w:rPr>
            <w:noProof/>
            <w:webHidden/>
            <w:sz w:val="26"/>
            <w:szCs w:val="26"/>
          </w:rPr>
          <w:fldChar w:fldCharType="separate"/>
        </w:r>
        <w:r w:rsidR="0024715F" w:rsidRPr="0024715F">
          <w:rPr>
            <w:noProof/>
            <w:webHidden/>
            <w:sz w:val="26"/>
            <w:szCs w:val="26"/>
          </w:rPr>
          <w:t>15</w:t>
        </w:r>
        <w:r w:rsidR="0024715F" w:rsidRPr="0024715F">
          <w:rPr>
            <w:noProof/>
            <w:webHidden/>
            <w:sz w:val="26"/>
            <w:szCs w:val="26"/>
          </w:rPr>
          <w:fldChar w:fldCharType="end"/>
        </w:r>
      </w:hyperlink>
    </w:p>
    <w:p w14:paraId="1BA86543" w14:textId="6145C04D" w:rsidR="0024715F" w:rsidRPr="0024715F" w:rsidRDefault="0024715F" w:rsidP="002A67EC">
      <w:pPr>
        <w:spacing w:line="360" w:lineRule="auto"/>
      </w:pPr>
      <w:r>
        <w:fldChar w:fldCharType="end"/>
      </w:r>
    </w:p>
    <w:p w14:paraId="3A6EBB35" w14:textId="77777777" w:rsidR="003879EF" w:rsidRDefault="003879EF" w:rsidP="002A67EC">
      <w:pPr>
        <w:pStyle w:val="Heading2"/>
        <w:spacing w:before="743"/>
        <w:ind w:left="766" w:right="657" w:firstLine="0"/>
        <w:jc w:val="center"/>
      </w:pPr>
    </w:p>
    <w:p w14:paraId="2CDCE69C" w14:textId="77777777" w:rsidR="003879EF" w:rsidRDefault="003879EF" w:rsidP="002A67EC">
      <w:pPr>
        <w:pStyle w:val="Heading2"/>
        <w:spacing w:before="743"/>
        <w:ind w:left="766" w:right="657" w:firstLine="0"/>
        <w:jc w:val="center"/>
      </w:pPr>
    </w:p>
    <w:p w14:paraId="3E1EDE0D" w14:textId="77777777" w:rsidR="003879EF" w:rsidRDefault="003879EF" w:rsidP="002A67EC">
      <w:pPr>
        <w:pStyle w:val="Heading2"/>
        <w:spacing w:before="743"/>
        <w:ind w:left="766" w:right="657" w:firstLine="0"/>
        <w:jc w:val="center"/>
      </w:pPr>
    </w:p>
    <w:p w14:paraId="5343379D" w14:textId="77777777" w:rsidR="003879EF" w:rsidRDefault="003879EF" w:rsidP="002A67EC">
      <w:pPr>
        <w:pStyle w:val="Heading2"/>
        <w:spacing w:before="743"/>
        <w:ind w:left="766" w:right="657" w:firstLine="0"/>
        <w:jc w:val="center"/>
      </w:pPr>
    </w:p>
    <w:p w14:paraId="67E67C73" w14:textId="77777777" w:rsidR="003879EF" w:rsidRDefault="003879EF" w:rsidP="002A67EC">
      <w:pPr>
        <w:pStyle w:val="Heading2"/>
        <w:spacing w:before="743"/>
        <w:ind w:left="766" w:right="657" w:firstLine="0"/>
        <w:jc w:val="center"/>
      </w:pPr>
    </w:p>
    <w:p w14:paraId="2DFB58D7" w14:textId="77777777" w:rsidR="003879EF" w:rsidRDefault="003879EF" w:rsidP="002A67EC">
      <w:pPr>
        <w:pStyle w:val="Heading2"/>
        <w:spacing w:before="743"/>
        <w:ind w:left="766" w:right="657" w:firstLine="0"/>
        <w:jc w:val="center"/>
      </w:pPr>
    </w:p>
    <w:p w14:paraId="796428C1" w14:textId="77777777" w:rsidR="003879EF" w:rsidRDefault="003879EF" w:rsidP="002A67EC">
      <w:pPr>
        <w:pStyle w:val="Heading2"/>
        <w:spacing w:before="743"/>
        <w:ind w:left="766" w:right="657" w:firstLine="0"/>
        <w:jc w:val="center"/>
      </w:pPr>
    </w:p>
    <w:p w14:paraId="47B8A4F0" w14:textId="77777777" w:rsidR="003879EF" w:rsidRDefault="003879EF" w:rsidP="002A67EC">
      <w:pPr>
        <w:pStyle w:val="Heading2"/>
        <w:spacing w:before="743"/>
        <w:ind w:left="766" w:right="657" w:firstLine="0"/>
        <w:jc w:val="center"/>
      </w:pPr>
    </w:p>
    <w:p w14:paraId="3A2F9472" w14:textId="77777777" w:rsidR="003879EF" w:rsidRDefault="003879EF" w:rsidP="002A67EC">
      <w:pPr>
        <w:pStyle w:val="Heading2"/>
        <w:spacing w:before="743"/>
        <w:ind w:left="766" w:right="657" w:firstLine="0"/>
        <w:jc w:val="center"/>
      </w:pPr>
    </w:p>
    <w:p w14:paraId="20A286B6" w14:textId="77777777" w:rsidR="003879EF" w:rsidRDefault="003879EF" w:rsidP="002A67EC">
      <w:pPr>
        <w:pStyle w:val="Heading2"/>
        <w:spacing w:before="743"/>
        <w:ind w:left="766" w:right="657" w:firstLine="0"/>
        <w:jc w:val="center"/>
      </w:pPr>
    </w:p>
    <w:p w14:paraId="01C8BA1F" w14:textId="77777777" w:rsidR="003879EF" w:rsidRDefault="003879EF" w:rsidP="002A67EC">
      <w:pPr>
        <w:pStyle w:val="Heading2"/>
        <w:spacing w:before="743"/>
        <w:ind w:left="766" w:right="657" w:firstLine="0"/>
        <w:jc w:val="center"/>
      </w:pPr>
    </w:p>
    <w:p w14:paraId="631E7310" w14:textId="77777777" w:rsidR="003879EF" w:rsidRDefault="003879EF" w:rsidP="002A67EC">
      <w:pPr>
        <w:pStyle w:val="Heading2"/>
        <w:spacing w:before="743"/>
        <w:ind w:left="766" w:right="657" w:firstLine="0"/>
        <w:jc w:val="center"/>
      </w:pPr>
    </w:p>
    <w:p w14:paraId="45EDAB05" w14:textId="0C98F5E8" w:rsidR="005E12BA" w:rsidRDefault="00C271FF" w:rsidP="002A67EC">
      <w:pPr>
        <w:pStyle w:val="Heading2"/>
        <w:spacing w:before="743"/>
        <w:ind w:left="766" w:right="657" w:firstLine="0"/>
        <w:jc w:val="center"/>
      </w:pPr>
      <w:bookmarkStart w:id="17" w:name="_Toc153314331"/>
      <w:r>
        <w:t>DANH MỤC CÁC BẢNG</w:t>
      </w:r>
      <w:bookmarkEnd w:id="17"/>
    </w:p>
    <w:p w14:paraId="7A9FA209" w14:textId="686CB976" w:rsidR="0024715F" w:rsidRDefault="0024715F" w:rsidP="002A67EC">
      <w:pPr>
        <w:spacing w:line="360" w:lineRule="auto"/>
        <w:rPr>
          <w:noProof/>
        </w:rPr>
      </w:pPr>
      <w:r>
        <w:fldChar w:fldCharType="begin"/>
      </w:r>
      <w:r>
        <w:instrText xml:space="preserve"> TOC \h \z \c "Bảng" </w:instrText>
      </w:r>
      <w:r>
        <w:fldChar w:fldCharType="separate"/>
      </w:r>
    </w:p>
    <w:p w14:paraId="5918368B" w14:textId="10752175" w:rsidR="0024715F" w:rsidRPr="00053F56" w:rsidRDefault="00C271FF" w:rsidP="002A67EC">
      <w:pPr>
        <w:pStyle w:val="TableofFigures"/>
        <w:tabs>
          <w:tab w:val="right" w:leader="dot" w:pos="9200"/>
        </w:tabs>
        <w:spacing w:line="360" w:lineRule="auto"/>
        <w:rPr>
          <w:rFonts w:asciiTheme="minorHAnsi" w:eastAsiaTheme="minorEastAsia" w:hAnsiTheme="minorHAnsi" w:cstheme="minorBidi"/>
          <w:noProof/>
          <w:kern w:val="2"/>
          <w:sz w:val="26"/>
          <w:szCs w:val="26"/>
          <w:lang w:val="en-US"/>
          <w14:ligatures w14:val="standardContextual"/>
        </w:rPr>
      </w:pPr>
      <w:hyperlink w:anchor="_Toc153306842" w:history="1">
        <w:r w:rsidR="0024715F" w:rsidRPr="00053F56">
          <w:rPr>
            <w:rStyle w:val="Hyperlink"/>
            <w:b/>
            <w:bCs/>
            <w:noProof/>
            <w:sz w:val="26"/>
            <w:szCs w:val="26"/>
          </w:rPr>
          <w:t>Bảng 1</w:t>
        </w:r>
        <w:r w:rsidR="0024715F" w:rsidRPr="00053F56">
          <w:rPr>
            <w:rStyle w:val="Hyperlink"/>
            <w:noProof/>
            <w:sz w:val="26"/>
            <w:szCs w:val="26"/>
            <w:lang w:val="en-US"/>
          </w:rPr>
          <w:t>: Công nghệ sử dụng</w:t>
        </w:r>
        <w:r w:rsidR="0024715F" w:rsidRPr="00053F56">
          <w:rPr>
            <w:noProof/>
            <w:webHidden/>
            <w:sz w:val="26"/>
            <w:szCs w:val="26"/>
          </w:rPr>
          <w:tab/>
        </w:r>
        <w:r w:rsidR="0024715F" w:rsidRPr="00053F56">
          <w:rPr>
            <w:noProof/>
            <w:webHidden/>
            <w:sz w:val="26"/>
            <w:szCs w:val="26"/>
          </w:rPr>
          <w:fldChar w:fldCharType="begin"/>
        </w:r>
        <w:r w:rsidR="0024715F" w:rsidRPr="00053F56">
          <w:rPr>
            <w:noProof/>
            <w:webHidden/>
            <w:sz w:val="26"/>
            <w:szCs w:val="26"/>
          </w:rPr>
          <w:instrText xml:space="preserve"> PAGEREF _Toc153306842 \h </w:instrText>
        </w:r>
        <w:r w:rsidR="0024715F" w:rsidRPr="00053F56">
          <w:rPr>
            <w:noProof/>
            <w:webHidden/>
            <w:sz w:val="26"/>
            <w:szCs w:val="26"/>
          </w:rPr>
        </w:r>
        <w:r w:rsidR="0024715F" w:rsidRPr="00053F56">
          <w:rPr>
            <w:noProof/>
            <w:webHidden/>
            <w:sz w:val="26"/>
            <w:szCs w:val="26"/>
          </w:rPr>
          <w:fldChar w:fldCharType="separate"/>
        </w:r>
        <w:r w:rsidR="0024715F" w:rsidRPr="00053F56">
          <w:rPr>
            <w:noProof/>
            <w:webHidden/>
            <w:sz w:val="26"/>
            <w:szCs w:val="26"/>
          </w:rPr>
          <w:t>13</w:t>
        </w:r>
        <w:r w:rsidR="0024715F" w:rsidRPr="00053F56">
          <w:rPr>
            <w:noProof/>
            <w:webHidden/>
            <w:sz w:val="26"/>
            <w:szCs w:val="26"/>
          </w:rPr>
          <w:fldChar w:fldCharType="end"/>
        </w:r>
      </w:hyperlink>
    </w:p>
    <w:p w14:paraId="10F15554" w14:textId="05D5716B" w:rsidR="0024715F" w:rsidRPr="00053F56" w:rsidRDefault="00C271FF" w:rsidP="002A67EC">
      <w:pPr>
        <w:pStyle w:val="TableofFigures"/>
        <w:tabs>
          <w:tab w:val="right" w:leader="dot" w:pos="9200"/>
        </w:tabs>
        <w:spacing w:line="360" w:lineRule="auto"/>
        <w:rPr>
          <w:rStyle w:val="Hyperlink"/>
          <w:noProof/>
          <w:sz w:val="26"/>
          <w:szCs w:val="26"/>
        </w:rPr>
      </w:pPr>
      <w:hyperlink w:anchor="_Toc153306843" w:history="1">
        <w:r w:rsidR="0024715F" w:rsidRPr="00053F56">
          <w:rPr>
            <w:rStyle w:val="Hyperlink"/>
            <w:b/>
            <w:bCs/>
            <w:noProof/>
            <w:sz w:val="26"/>
            <w:szCs w:val="26"/>
          </w:rPr>
          <w:t>Bảng 2</w:t>
        </w:r>
        <w:r w:rsidR="0024715F" w:rsidRPr="00053F56">
          <w:rPr>
            <w:rStyle w:val="Hyperlink"/>
            <w:b/>
            <w:bCs/>
            <w:noProof/>
            <w:sz w:val="26"/>
            <w:szCs w:val="26"/>
            <w:lang w:val="en-US"/>
          </w:rPr>
          <w:t>:</w:t>
        </w:r>
        <w:r w:rsidR="0024715F" w:rsidRPr="00053F56">
          <w:rPr>
            <w:rStyle w:val="Hyperlink"/>
            <w:noProof/>
            <w:sz w:val="26"/>
            <w:szCs w:val="26"/>
            <w:lang w:val="en-US"/>
          </w:rPr>
          <w:t xml:space="preserve"> So sánh kết quả thực nghiệm</w:t>
        </w:r>
        <w:r w:rsidR="0024715F" w:rsidRPr="00053F56">
          <w:rPr>
            <w:noProof/>
            <w:webHidden/>
            <w:sz w:val="26"/>
            <w:szCs w:val="26"/>
          </w:rPr>
          <w:tab/>
        </w:r>
        <w:r w:rsidR="0024715F" w:rsidRPr="00053F56">
          <w:rPr>
            <w:noProof/>
            <w:webHidden/>
            <w:sz w:val="26"/>
            <w:szCs w:val="26"/>
          </w:rPr>
          <w:fldChar w:fldCharType="begin"/>
        </w:r>
        <w:r w:rsidR="0024715F" w:rsidRPr="00053F56">
          <w:rPr>
            <w:noProof/>
            <w:webHidden/>
            <w:sz w:val="26"/>
            <w:szCs w:val="26"/>
          </w:rPr>
          <w:instrText xml:space="preserve"> PAGEREF _Toc153306843 \h </w:instrText>
        </w:r>
        <w:r w:rsidR="0024715F" w:rsidRPr="00053F56">
          <w:rPr>
            <w:noProof/>
            <w:webHidden/>
            <w:sz w:val="26"/>
            <w:szCs w:val="26"/>
          </w:rPr>
        </w:r>
        <w:r w:rsidR="0024715F" w:rsidRPr="00053F56">
          <w:rPr>
            <w:noProof/>
            <w:webHidden/>
            <w:sz w:val="26"/>
            <w:szCs w:val="26"/>
          </w:rPr>
          <w:fldChar w:fldCharType="separate"/>
        </w:r>
        <w:r w:rsidR="0024715F" w:rsidRPr="00053F56">
          <w:rPr>
            <w:noProof/>
            <w:webHidden/>
            <w:sz w:val="26"/>
            <w:szCs w:val="26"/>
          </w:rPr>
          <w:t>14</w:t>
        </w:r>
        <w:r w:rsidR="0024715F" w:rsidRPr="00053F56">
          <w:rPr>
            <w:noProof/>
            <w:webHidden/>
            <w:sz w:val="26"/>
            <w:szCs w:val="26"/>
          </w:rPr>
          <w:fldChar w:fldCharType="end"/>
        </w:r>
      </w:hyperlink>
    </w:p>
    <w:p w14:paraId="47FCA7EF" w14:textId="42C3475A" w:rsidR="0024715F" w:rsidRDefault="0024715F" w:rsidP="002A67EC">
      <w:pPr>
        <w:spacing w:line="360" w:lineRule="auto"/>
        <w:rPr>
          <w:rFonts w:eastAsiaTheme="minorEastAsia"/>
        </w:rPr>
      </w:pPr>
      <w:r>
        <w:rPr>
          <w:rFonts w:eastAsiaTheme="minorEastAsia"/>
        </w:rPr>
        <w:br w:type="page"/>
      </w:r>
    </w:p>
    <w:p w14:paraId="58952521" w14:textId="77777777" w:rsidR="0024715F" w:rsidRPr="0024715F" w:rsidRDefault="0024715F" w:rsidP="002A67EC">
      <w:pPr>
        <w:spacing w:line="360" w:lineRule="auto"/>
        <w:rPr>
          <w:rFonts w:eastAsiaTheme="minorEastAsia"/>
        </w:rPr>
      </w:pPr>
    </w:p>
    <w:p w14:paraId="57B87302" w14:textId="0E7579F0" w:rsidR="005E12BA" w:rsidRPr="007D0DA7" w:rsidRDefault="0024715F" w:rsidP="002A67EC">
      <w:pPr>
        <w:spacing w:line="360" w:lineRule="auto"/>
        <w:jc w:val="center"/>
        <w:rPr>
          <w:b/>
          <w:bCs/>
          <w:sz w:val="26"/>
          <w:szCs w:val="26"/>
        </w:rPr>
      </w:pPr>
      <w:r>
        <w:fldChar w:fldCharType="end"/>
      </w:r>
      <w:bookmarkStart w:id="18" w:name="_heading=h.1t3h5sf" w:colFirst="0" w:colLast="0"/>
      <w:bookmarkEnd w:id="18"/>
      <w:r w:rsidRPr="007D0DA7">
        <w:rPr>
          <w:b/>
          <w:bCs/>
          <w:sz w:val="26"/>
          <w:szCs w:val="26"/>
        </w:rPr>
        <w:t>XÁC ĐỊNH CÁC VỆT – IDENTIFY CONTRAILS</w:t>
      </w:r>
    </w:p>
    <w:p w14:paraId="5A20FA01" w14:textId="74AA8FA0" w:rsidR="005E12BA" w:rsidRDefault="007D0DA7" w:rsidP="002A67EC">
      <w:pPr>
        <w:pStyle w:val="Heading1"/>
      </w:pPr>
      <w:bookmarkStart w:id="19" w:name="_heading=h.4d34og8" w:colFirst="0" w:colLast="0"/>
      <w:bookmarkStart w:id="20" w:name="_Toc153314332"/>
      <w:bookmarkEnd w:id="19"/>
      <w:r>
        <w:rPr>
          <w:lang w:val="en-US"/>
        </w:rPr>
        <w:t xml:space="preserve">1.1 </w:t>
      </w:r>
      <w:r>
        <w:t>Giới thiệu về bài toán</w:t>
      </w:r>
      <w:bookmarkEnd w:id="20"/>
    </w:p>
    <w:p w14:paraId="3E23CFE1" w14:textId="77777777" w:rsidR="005E12BA" w:rsidRDefault="00C271FF" w:rsidP="002A67EC">
      <w:pPr>
        <w:pBdr>
          <w:top w:val="nil"/>
          <w:left w:val="nil"/>
          <w:bottom w:val="nil"/>
          <w:right w:val="nil"/>
          <w:between w:val="nil"/>
        </w:pBdr>
        <w:spacing w:line="360" w:lineRule="auto"/>
        <w:ind w:left="265" w:right="157" w:firstLine="719"/>
        <w:jc w:val="both"/>
        <w:rPr>
          <w:color w:val="000000"/>
          <w:sz w:val="26"/>
          <w:szCs w:val="26"/>
        </w:rPr>
      </w:pPr>
      <w:r>
        <w:rPr>
          <w:color w:val="000000"/>
          <w:sz w:val="26"/>
          <w:szCs w:val="26"/>
        </w:rPr>
        <w:t>Hiện tượng đám mây tạo ra từ hơi ngưng tụ “condensation trails”, hay còn được viết tắt là “contrails”, là những đám mây mảnh tạo ra từ hơi trong không khí, được tạo ra bởi các phản ứng hóa học và vật lý khi khí thải từ động cơ máy bay tương tác với môi trường xung quanh.</w:t>
      </w:r>
    </w:p>
    <w:p w14:paraId="7EEACA91" w14:textId="1C567A37" w:rsidR="005E12BA" w:rsidRDefault="00C271FF" w:rsidP="002A67EC">
      <w:pPr>
        <w:pBdr>
          <w:top w:val="nil"/>
          <w:left w:val="nil"/>
          <w:bottom w:val="nil"/>
          <w:right w:val="nil"/>
          <w:between w:val="nil"/>
        </w:pBdr>
        <w:spacing w:line="360" w:lineRule="auto"/>
        <w:ind w:left="265" w:right="157" w:firstLine="719"/>
        <w:jc w:val="both"/>
        <w:rPr>
          <w:color w:val="000000"/>
          <w:sz w:val="26"/>
          <w:szCs w:val="26"/>
        </w:rPr>
      </w:pPr>
      <w:r>
        <w:rPr>
          <w:color w:val="000000"/>
          <w:sz w:val="26"/>
          <w:szCs w:val="26"/>
        </w:rPr>
        <w:t>Xác định các vệt là bài toán nhận diện s</w:t>
      </w:r>
      <w:r w:rsidR="002F3289">
        <w:rPr>
          <w:color w:val="000000"/>
          <w:sz w:val="26"/>
          <w:szCs w:val="26"/>
          <w:lang w:val="en-US"/>
        </w:rPr>
        <w:t>ự</w:t>
      </w:r>
      <w:r>
        <w:rPr>
          <w:color w:val="000000"/>
          <w:sz w:val="26"/>
          <w:szCs w:val="26"/>
        </w:rPr>
        <w:t xml:space="preserve"> tồn tại của các vệt do khói thải động cơ máy bay tạo ra, đóng vai trò quan trọng việc nóng lên toàn cầu bằng cách giữ lại nhiệt trong khí quyển. Sáng kiến nghiên cứu của Google nhằm giải quyết thách thức môi trường này bằng cách sử dụng mô hình học máy để nhận diện vệt có trong hình ảnh vệ tinh. Mục tiêu cuối cùng là hỗ trợ các biện pháp chủ động để ngăn chặn sự hình thành của chúng, từ đó giảm nhẹ ảnh hưởng của chúng đối với biến đổi khí hậu.</w:t>
      </w:r>
    </w:p>
    <w:p w14:paraId="106A2918" w14:textId="77777777" w:rsidR="005E12BA" w:rsidRDefault="00C271FF" w:rsidP="002A67EC">
      <w:pPr>
        <w:pBdr>
          <w:top w:val="nil"/>
          <w:left w:val="nil"/>
          <w:bottom w:val="nil"/>
          <w:right w:val="nil"/>
          <w:between w:val="nil"/>
        </w:pBdr>
        <w:spacing w:before="146" w:line="360" w:lineRule="auto"/>
        <w:ind w:left="265" w:right="154" w:firstLine="719"/>
        <w:jc w:val="both"/>
        <w:rPr>
          <w:color w:val="000000"/>
          <w:sz w:val="26"/>
          <w:szCs w:val="26"/>
        </w:rPr>
      </w:pPr>
      <w:r>
        <w:rPr>
          <w:color w:val="000000"/>
          <w:sz w:val="26"/>
          <w:szCs w:val="26"/>
        </w:rPr>
        <w:t xml:space="preserve">Kết quả nghiên cứu của bài toán này chính là cơ sở để hiểu rõ hơn về phân bố không gian và thời gian của các vệt, từ đó ảnh hưởng tích cực cho ngành hàng không, cung cấp thông tin về khu vực dễ xuất hiện các vệt và hỗ trợ trong việc phát triển chiến lược để tránh hoặc giảm thiểu sự hình thành của chúng. Nghiên cứu này đồng bộ với các nỗ lực của các nhà nghiên cứu, các nhà khoa học trên toàn cầu để giải quyết vấn nạn biến đổi khí hậu bằng cách nhắm vào một nhân tố cụ thể và có ảnh hưởng lớn đến sự nóng lên toàn cầu. </w:t>
      </w:r>
    </w:p>
    <w:p w14:paraId="1ECFA61A" w14:textId="77777777" w:rsidR="00841B1B" w:rsidRDefault="00D3782A" w:rsidP="002A67EC">
      <w:pPr>
        <w:keepNext/>
        <w:pBdr>
          <w:top w:val="nil"/>
          <w:left w:val="nil"/>
          <w:bottom w:val="nil"/>
          <w:right w:val="nil"/>
          <w:between w:val="nil"/>
        </w:pBdr>
        <w:spacing w:before="146" w:line="360" w:lineRule="auto"/>
        <w:ind w:left="265" w:right="154" w:firstLine="719"/>
        <w:jc w:val="both"/>
      </w:pPr>
      <w:r>
        <w:rPr>
          <w:noProof/>
        </w:rPr>
        <w:drawing>
          <wp:inline distT="0" distB="0" distL="0" distR="0" wp14:anchorId="6F008F54" wp14:editId="0CA74B7D">
            <wp:extent cx="4899660" cy="2406650"/>
            <wp:effectExtent l="0" t="0" r="0" b="0"/>
            <wp:docPr id="2064312973" name="Picture 2064312973" descr="A diagram of a engine exhau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2973" name="Picture 2" descr="A diagram of a engine exhaus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99660" cy="2406650"/>
                    </a:xfrm>
                    <a:prstGeom prst="rect">
                      <a:avLst/>
                    </a:prstGeom>
                    <a:noFill/>
                    <a:ln>
                      <a:noFill/>
                    </a:ln>
                  </pic:spPr>
                </pic:pic>
              </a:graphicData>
            </a:graphic>
          </wp:inline>
        </w:drawing>
      </w:r>
    </w:p>
    <w:p w14:paraId="21F4A701" w14:textId="20339CD0" w:rsidR="00D3782A" w:rsidRPr="00E05E87" w:rsidRDefault="00841B1B" w:rsidP="002A67EC">
      <w:pPr>
        <w:pStyle w:val="Caption"/>
        <w:spacing w:line="360" w:lineRule="auto"/>
        <w:jc w:val="center"/>
        <w:rPr>
          <w:i w:val="0"/>
          <w:iCs w:val="0"/>
          <w:color w:val="auto"/>
          <w:sz w:val="26"/>
          <w:szCs w:val="26"/>
          <w:lang w:val="en-US"/>
        </w:rPr>
      </w:pPr>
      <w:bookmarkStart w:id="21" w:name="_Toc153306787"/>
      <w:r w:rsidRPr="00E05E87">
        <w:rPr>
          <w:b/>
          <w:bCs/>
          <w:i w:val="0"/>
          <w:iCs w:val="0"/>
          <w:color w:val="auto"/>
          <w:sz w:val="26"/>
          <w:szCs w:val="26"/>
        </w:rPr>
        <w:t xml:space="preserve">Hình </w:t>
      </w:r>
      <w:r w:rsidRPr="00E05E87">
        <w:rPr>
          <w:b/>
          <w:bCs/>
          <w:i w:val="0"/>
          <w:iCs w:val="0"/>
          <w:color w:val="auto"/>
          <w:sz w:val="26"/>
          <w:szCs w:val="26"/>
        </w:rPr>
        <w:fldChar w:fldCharType="begin"/>
      </w:r>
      <w:r w:rsidRPr="00E05E87">
        <w:rPr>
          <w:b/>
          <w:bCs/>
          <w:i w:val="0"/>
          <w:iCs w:val="0"/>
          <w:color w:val="auto"/>
          <w:sz w:val="26"/>
          <w:szCs w:val="26"/>
        </w:rPr>
        <w:instrText xml:space="preserve"> SEQ Hình \* ARABIC </w:instrText>
      </w:r>
      <w:r w:rsidRPr="00E05E87">
        <w:rPr>
          <w:b/>
          <w:bCs/>
          <w:i w:val="0"/>
          <w:iCs w:val="0"/>
          <w:color w:val="auto"/>
          <w:sz w:val="26"/>
          <w:szCs w:val="26"/>
        </w:rPr>
        <w:fldChar w:fldCharType="separate"/>
      </w:r>
      <w:r w:rsidR="00DB3A1C">
        <w:rPr>
          <w:b/>
          <w:bCs/>
          <w:i w:val="0"/>
          <w:iCs w:val="0"/>
          <w:noProof/>
          <w:color w:val="auto"/>
          <w:sz w:val="26"/>
          <w:szCs w:val="26"/>
        </w:rPr>
        <w:t>1</w:t>
      </w:r>
      <w:r w:rsidRPr="00E05E87">
        <w:rPr>
          <w:b/>
          <w:bCs/>
          <w:i w:val="0"/>
          <w:iCs w:val="0"/>
          <w:color w:val="auto"/>
          <w:sz w:val="26"/>
          <w:szCs w:val="26"/>
        </w:rPr>
        <w:fldChar w:fldCharType="end"/>
      </w:r>
      <w:r w:rsidRPr="00E05E87">
        <w:rPr>
          <w:i w:val="0"/>
          <w:iCs w:val="0"/>
          <w:color w:val="auto"/>
          <w:sz w:val="26"/>
          <w:szCs w:val="26"/>
          <w:lang w:val="en-US"/>
        </w:rPr>
        <w:t>:</w:t>
      </w:r>
      <w:r w:rsidR="003666FF" w:rsidRPr="00E05E87">
        <w:rPr>
          <w:i w:val="0"/>
          <w:iCs w:val="0"/>
          <w:color w:val="auto"/>
          <w:sz w:val="26"/>
          <w:szCs w:val="26"/>
          <w:lang w:val="en-US"/>
        </w:rPr>
        <w:t xml:space="preserve"> </w:t>
      </w:r>
      <w:r w:rsidR="00E05E87" w:rsidRPr="00E05E87">
        <w:rPr>
          <w:i w:val="0"/>
          <w:iCs w:val="0"/>
          <w:color w:val="auto"/>
          <w:sz w:val="26"/>
          <w:szCs w:val="26"/>
          <w:lang w:val="en-US"/>
        </w:rPr>
        <w:t>Các vệt từ khói thải động cơ máy bay</w:t>
      </w:r>
      <w:bookmarkEnd w:id="21"/>
    </w:p>
    <w:p w14:paraId="6195FFE4" w14:textId="4F03E8EA" w:rsidR="00166922" w:rsidRDefault="00C271FF" w:rsidP="002A67EC">
      <w:pPr>
        <w:pBdr>
          <w:top w:val="nil"/>
          <w:left w:val="nil"/>
          <w:bottom w:val="nil"/>
          <w:right w:val="nil"/>
          <w:between w:val="nil"/>
        </w:pBdr>
        <w:spacing w:before="146" w:line="360" w:lineRule="auto"/>
        <w:ind w:left="265" w:right="154" w:firstLine="719"/>
        <w:jc w:val="both"/>
        <w:rPr>
          <w:color w:val="000000"/>
          <w:sz w:val="26"/>
          <w:szCs w:val="26"/>
          <w:lang w:val="en-US"/>
        </w:rPr>
      </w:pPr>
      <w:r>
        <w:rPr>
          <w:color w:val="000000"/>
          <w:sz w:val="26"/>
          <w:szCs w:val="26"/>
        </w:rPr>
        <w:t xml:space="preserve">Trong hơn một thập kỷ qua, các nhà khoa học khí hậu Châu Âu đã xây dựng các mô hình mạnh mẽ, dựa trên dữ liệu thời tiết, để xác định khi nào các vệt sẽ hình thành và chúng sẽ tạo ra hiện tượng nóng lên đến mức nào. Nghiên cứu của họ đã </w:t>
      </w:r>
      <w:r>
        <w:rPr>
          <w:color w:val="000000"/>
          <w:sz w:val="26"/>
          <w:szCs w:val="26"/>
        </w:rPr>
        <w:lastRenderedPageBreak/>
        <w:t xml:space="preserve">được các phòng thí nghiệm khác xác nhận và hiện đã được chấp nhận rộng rãi rằng </w:t>
      </w:r>
      <w:r w:rsidR="004846A0">
        <w:rPr>
          <w:color w:val="000000"/>
          <w:sz w:val="26"/>
          <w:szCs w:val="26"/>
          <w:lang w:val="en-US"/>
        </w:rPr>
        <w:t xml:space="preserve"> </w:t>
      </w:r>
      <w:r w:rsidR="004846A0">
        <w:rPr>
          <w:color w:val="000000"/>
          <w:sz w:val="26"/>
          <w:szCs w:val="26"/>
        </w:rPr>
        <w:t>các vệt đóng góp khoảng 1% vào việc nóng lên toàn cầu do con người gây ra. Động cơ đằng sau việc sử dụng hình ảnh từ vệ tinh là để xác nhận thực nghiệm các dự đoán từ những mô hình này. Với sự xác minh đáng tin cậy, phi công có thể tin tưởng vào những mô hình này và ngành công nghiệp hàng không có thể có một cách đo lường đáng tin cậy để đánh giá việc tránh các vệt tương đối thành côn</w:t>
      </w:r>
      <w:r w:rsidR="004846A0">
        <w:rPr>
          <w:color w:val="000000"/>
          <w:sz w:val="26"/>
          <w:szCs w:val="26"/>
          <w:lang w:val="en-US"/>
        </w:rPr>
        <w:t>g</w:t>
      </w:r>
      <w:bookmarkStart w:id="22" w:name="_heading=h.2s8eyo1" w:colFirst="0" w:colLast="0"/>
      <w:bookmarkEnd w:id="22"/>
    </w:p>
    <w:p w14:paraId="1B4050CD" w14:textId="20AC8E2E" w:rsidR="00166922" w:rsidRPr="007D0DA7" w:rsidRDefault="00D07C62" w:rsidP="002A67EC">
      <w:pPr>
        <w:pStyle w:val="Heading1"/>
        <w:ind w:hanging="676"/>
      </w:pPr>
      <w:bookmarkStart w:id="23" w:name="_Toc153314333"/>
      <w:r w:rsidRPr="007D0DA7">
        <w:t>1.2 Phân tích yêu cầu của bài toán</w:t>
      </w:r>
      <w:bookmarkEnd w:id="23"/>
    </w:p>
    <w:p w14:paraId="47D1CEAA" w14:textId="489AA813" w:rsidR="00406896" w:rsidRPr="007D0DA7" w:rsidRDefault="00D07C62" w:rsidP="002A67EC">
      <w:pPr>
        <w:pStyle w:val="Heading2"/>
        <w:tabs>
          <w:tab w:val="left" w:pos="1800"/>
        </w:tabs>
      </w:pPr>
      <w:bookmarkStart w:id="24" w:name="_heading=h.17dp8vu" w:colFirst="0" w:colLast="0"/>
      <w:bookmarkStart w:id="25" w:name="_Toc153314334"/>
      <w:bookmarkEnd w:id="24"/>
      <w:r w:rsidRPr="007D0DA7">
        <w:t>1.2.1 Yêu cầu của bài toán</w:t>
      </w:r>
      <w:bookmarkEnd w:id="25"/>
    </w:p>
    <w:p w14:paraId="62450395" w14:textId="13C86C67" w:rsidR="00406896" w:rsidRDefault="00157529" w:rsidP="002A67EC">
      <w:pPr>
        <w:pBdr>
          <w:top w:val="nil"/>
          <w:left w:val="nil"/>
          <w:bottom w:val="nil"/>
          <w:right w:val="nil"/>
          <w:between w:val="nil"/>
        </w:pBdr>
        <w:spacing w:before="1" w:line="360" w:lineRule="auto"/>
        <w:ind w:left="265" w:right="151" w:firstLine="719"/>
        <w:jc w:val="both"/>
        <w:rPr>
          <w:color w:val="000000"/>
          <w:sz w:val="26"/>
          <w:szCs w:val="26"/>
          <w:lang w:val="en-US"/>
        </w:rPr>
      </w:pPr>
      <w:r>
        <w:rPr>
          <w:color w:val="000000"/>
          <w:sz w:val="26"/>
          <w:szCs w:val="26"/>
          <w:lang w:val="en-US"/>
        </w:rPr>
        <w:t xml:space="preserve">Mục tiêu của bài toán </w:t>
      </w:r>
      <w:r w:rsidR="006A3141">
        <w:rPr>
          <w:color w:val="000000"/>
          <w:sz w:val="26"/>
          <w:szCs w:val="26"/>
          <w:lang w:val="en-US"/>
        </w:rPr>
        <w:t>sử dụng các mô hình học sâu, học máy để</w:t>
      </w:r>
      <w:r>
        <w:rPr>
          <w:color w:val="000000"/>
          <w:sz w:val="26"/>
          <w:szCs w:val="26"/>
          <w:lang w:val="en-US"/>
        </w:rPr>
        <w:t xml:space="preserve"> xác định các vệt từ khói thải động cơ máy bay</w:t>
      </w:r>
      <w:r w:rsidR="003361DA">
        <w:rPr>
          <w:color w:val="000000"/>
          <w:sz w:val="26"/>
          <w:szCs w:val="26"/>
          <w:lang w:val="en-US"/>
        </w:rPr>
        <w:t xml:space="preserve">, cải thiện độ tin cậy trong việc dự đoán </w:t>
      </w:r>
      <w:r w:rsidR="0009709F">
        <w:rPr>
          <w:color w:val="000000"/>
          <w:sz w:val="26"/>
          <w:szCs w:val="26"/>
          <w:lang w:val="en-US"/>
        </w:rPr>
        <w:t xml:space="preserve">các vùng hình thành vệt </w:t>
      </w:r>
      <w:r w:rsidR="009459DE">
        <w:rPr>
          <w:color w:val="000000"/>
          <w:sz w:val="26"/>
          <w:szCs w:val="26"/>
          <w:lang w:val="en-US"/>
        </w:rPr>
        <w:t>và các kỹ thuật để tránh tạo ra chúng</w:t>
      </w:r>
      <w:r w:rsidR="006A3141">
        <w:rPr>
          <w:color w:val="000000"/>
          <w:sz w:val="26"/>
          <w:szCs w:val="26"/>
          <w:lang w:val="en-US"/>
        </w:rPr>
        <w:t xml:space="preserve">. </w:t>
      </w:r>
      <w:r w:rsidR="00DE3297">
        <w:rPr>
          <w:color w:val="000000"/>
          <w:sz w:val="26"/>
          <w:szCs w:val="26"/>
          <w:lang w:val="en-US"/>
        </w:rPr>
        <w:t xml:space="preserve">Cụ thể, </w:t>
      </w:r>
      <w:r w:rsidR="00C934FE">
        <w:rPr>
          <w:color w:val="000000"/>
          <w:sz w:val="26"/>
          <w:szCs w:val="26"/>
          <w:lang w:val="en-US"/>
        </w:rPr>
        <w:t>các phương pháp phải đá</w:t>
      </w:r>
      <w:r w:rsidR="00670FA8">
        <w:rPr>
          <w:color w:val="000000"/>
          <w:sz w:val="26"/>
          <w:szCs w:val="26"/>
          <w:lang w:val="en-US"/>
        </w:rPr>
        <w:t>p</w:t>
      </w:r>
      <w:r w:rsidR="00C934FE">
        <w:rPr>
          <w:color w:val="000000"/>
          <w:sz w:val="26"/>
          <w:szCs w:val="26"/>
          <w:lang w:val="en-US"/>
        </w:rPr>
        <w:t xml:space="preserve"> ứng đủ yêu cầu như: </w:t>
      </w:r>
      <w:r w:rsidR="00772737">
        <w:rPr>
          <w:color w:val="000000"/>
          <w:sz w:val="26"/>
          <w:szCs w:val="26"/>
          <w:lang w:val="en-US"/>
        </w:rPr>
        <w:t xml:space="preserve">xác định các vệt </w:t>
      </w:r>
      <w:r w:rsidR="003B2524">
        <w:rPr>
          <w:color w:val="000000"/>
          <w:sz w:val="26"/>
          <w:szCs w:val="26"/>
          <w:lang w:val="en-US"/>
        </w:rPr>
        <w:t>được cung cấp từ h</w:t>
      </w:r>
      <w:r w:rsidR="00097B96">
        <w:rPr>
          <w:color w:val="000000"/>
          <w:sz w:val="26"/>
          <w:szCs w:val="26"/>
          <w:lang w:val="en-US"/>
        </w:rPr>
        <w:t>ình ảnh của bộ dữ liệu</w:t>
      </w:r>
      <w:r w:rsidR="00F562A2">
        <w:rPr>
          <w:color w:val="000000"/>
          <w:sz w:val="26"/>
          <w:szCs w:val="26"/>
          <w:lang w:val="en-US"/>
        </w:rPr>
        <w:t xml:space="preserve"> và phải đúng với những vệt đã được đánh dấu từ trước của các nhãn gia.</w:t>
      </w:r>
      <w:r w:rsidR="00FD5FFC">
        <w:rPr>
          <w:color w:val="000000"/>
          <w:sz w:val="26"/>
          <w:szCs w:val="26"/>
          <w:lang w:val="en-US"/>
        </w:rPr>
        <w:t xml:space="preserve"> Bài toán Identify Contrails</w:t>
      </w:r>
      <w:r w:rsidR="008073FE">
        <w:rPr>
          <w:color w:val="000000"/>
          <w:sz w:val="26"/>
          <w:szCs w:val="26"/>
          <w:lang w:val="en-US"/>
        </w:rPr>
        <w:t xml:space="preserve"> là một bài toán tương đối khó nhưng mang lại tiềm năng </w:t>
      </w:r>
      <w:r w:rsidR="002157A1">
        <w:rPr>
          <w:color w:val="000000"/>
          <w:sz w:val="26"/>
          <w:szCs w:val="26"/>
          <w:lang w:val="en-US"/>
        </w:rPr>
        <w:t>vô cùng lớn cho</w:t>
      </w:r>
      <w:r w:rsidR="006F5586">
        <w:rPr>
          <w:color w:val="000000"/>
          <w:sz w:val="26"/>
          <w:szCs w:val="26"/>
          <w:lang w:val="en-US"/>
        </w:rPr>
        <w:t xml:space="preserve"> </w:t>
      </w:r>
      <w:r w:rsidR="009E3398">
        <w:rPr>
          <w:color w:val="000000"/>
          <w:sz w:val="26"/>
          <w:szCs w:val="26"/>
          <w:lang w:val="en-US"/>
        </w:rPr>
        <w:t>con người tránh khỏi hiện tượng nóng lên toàn cầu cũng như phát triển mạnh mẽ cho ngành hàng không</w:t>
      </w:r>
      <w:r w:rsidR="0000745D">
        <w:rPr>
          <w:color w:val="000000"/>
          <w:sz w:val="26"/>
          <w:szCs w:val="26"/>
          <w:lang w:val="en-US"/>
        </w:rPr>
        <w:t>.</w:t>
      </w:r>
    </w:p>
    <w:p w14:paraId="1D512BFC" w14:textId="06253FA8" w:rsidR="0070105E" w:rsidRPr="007D0DA7" w:rsidRDefault="00D07C62" w:rsidP="002A67EC">
      <w:pPr>
        <w:pStyle w:val="Heading2"/>
      </w:pPr>
      <w:bookmarkStart w:id="26" w:name="_heading=h.3rdcrjn" w:colFirst="0" w:colLast="0"/>
      <w:bookmarkStart w:id="27" w:name="_Toc153314335"/>
      <w:bookmarkEnd w:id="26"/>
      <w:r w:rsidRPr="007D0DA7">
        <w:t>1.2.2</w:t>
      </w:r>
      <w:r w:rsidR="00F17319" w:rsidRPr="007D0DA7">
        <w:t xml:space="preserve"> </w:t>
      </w:r>
      <w:r w:rsidRPr="007D0DA7">
        <w:t>Phương pháp giải quyết bài toán</w:t>
      </w:r>
      <w:bookmarkStart w:id="28" w:name="_heading=h.26in1rg" w:colFirst="0" w:colLast="0"/>
      <w:bookmarkEnd w:id="27"/>
      <w:bookmarkEnd w:id="28"/>
    </w:p>
    <w:p w14:paraId="4432FF34" w14:textId="1D8DADFF" w:rsidR="007D1F58" w:rsidRPr="007D0DA7" w:rsidRDefault="0070105E" w:rsidP="002A67EC">
      <w:pPr>
        <w:pStyle w:val="Heading3"/>
        <w:ind w:left="810" w:firstLine="360"/>
      </w:pPr>
      <w:bookmarkStart w:id="29" w:name="_Toc153314336"/>
      <w:r w:rsidRPr="007D0DA7">
        <w:t xml:space="preserve">1.2.2.1 </w:t>
      </w:r>
      <w:r w:rsidR="003714F9" w:rsidRPr="007D0DA7">
        <w:t>Các nghiên cứu trước đó</w:t>
      </w:r>
      <w:bookmarkEnd w:id="29"/>
    </w:p>
    <w:p w14:paraId="3B67CEA7" w14:textId="425D5819" w:rsidR="00492C9F" w:rsidRPr="007D0DA7" w:rsidRDefault="00E31A32" w:rsidP="002A67EC">
      <w:pPr>
        <w:pBdr>
          <w:top w:val="nil"/>
          <w:left w:val="nil"/>
          <w:bottom w:val="nil"/>
          <w:right w:val="nil"/>
          <w:between w:val="nil"/>
        </w:pBdr>
        <w:tabs>
          <w:tab w:val="left" w:pos="1890"/>
        </w:tabs>
        <w:spacing w:line="360" w:lineRule="auto"/>
        <w:ind w:left="270" w:firstLine="1080"/>
        <w:rPr>
          <w:b/>
          <w:bCs/>
          <w:color w:val="000000"/>
          <w:sz w:val="26"/>
          <w:szCs w:val="26"/>
          <w:shd w:val="clear" w:color="auto" w:fill="FFFFFF"/>
          <w:lang w:val="en-US"/>
        </w:rPr>
      </w:pPr>
      <w:r w:rsidRPr="00DE2C05">
        <w:rPr>
          <w:bCs/>
          <w:color w:val="000000"/>
          <w:sz w:val="26"/>
          <w:szCs w:val="26"/>
          <w:lang w:val="en-US"/>
        </w:rPr>
        <w:t xml:space="preserve">Để giải quyết bài toán này, </w:t>
      </w:r>
      <w:r w:rsidR="00C7245B" w:rsidRPr="00DE2C05">
        <w:rPr>
          <w:bCs/>
          <w:color w:val="000000"/>
          <w:sz w:val="26"/>
          <w:szCs w:val="26"/>
          <w:lang w:val="en-US"/>
        </w:rPr>
        <w:t xml:space="preserve">một số nghiên cứu đã sử dụng phương pháp học sâu để xác định các vệt từ khói thải động cơ máy bay. </w:t>
      </w:r>
      <w:r w:rsidR="008B216A" w:rsidRPr="00DE2C05">
        <w:rPr>
          <w:bCs/>
          <w:color w:val="000000"/>
          <w:sz w:val="26"/>
          <w:szCs w:val="26"/>
          <w:lang w:val="en-US"/>
        </w:rPr>
        <w:t>Cụ thể, bài báo “</w:t>
      </w:r>
      <w:r w:rsidR="0004023A" w:rsidRPr="003F4F02">
        <w:rPr>
          <w:color w:val="222222"/>
          <w:sz w:val="26"/>
          <w:szCs w:val="26"/>
          <w:shd w:val="clear" w:color="auto" w:fill="FFFFFF"/>
        </w:rPr>
        <w:t>Combining UPerNet and ConvNeXt for Contrails Identification to reduce Global Warming</w:t>
      </w:r>
      <w:r w:rsidR="009B258F" w:rsidRPr="00DE2C05">
        <w:rPr>
          <w:rStyle w:val="fontstyle01"/>
          <w:rFonts w:ascii="Times New Roman" w:hAnsi="Times New Roman"/>
          <w:bCs/>
          <w:sz w:val="26"/>
          <w:szCs w:val="26"/>
          <w:lang w:val="en-US"/>
        </w:rPr>
        <w:t xml:space="preserve">” của tác giả Zhenkuan Wang </w:t>
      </w:r>
      <w:r w:rsidR="0076761D" w:rsidRPr="00DE2C05">
        <w:rPr>
          <w:rStyle w:val="fontstyle01"/>
          <w:rFonts w:ascii="Times New Roman" w:hAnsi="Times New Roman"/>
          <w:bCs/>
          <w:sz w:val="26"/>
          <w:szCs w:val="26"/>
          <w:lang w:val="en-US"/>
        </w:rPr>
        <w:t xml:space="preserve">được công bố trên tạp chí </w:t>
      </w:r>
      <w:r w:rsidR="0076761D" w:rsidRPr="00DE2C05">
        <w:rPr>
          <w:color w:val="000000"/>
          <w:sz w:val="26"/>
          <w:szCs w:val="26"/>
          <w:shd w:val="clear" w:color="auto" w:fill="FFFFFF"/>
        </w:rPr>
        <w:t>Computer Vision and Pattern Recognition</w:t>
      </w:r>
      <w:r w:rsidR="0076761D" w:rsidRPr="00DE2C05">
        <w:rPr>
          <w:color w:val="000000"/>
          <w:sz w:val="26"/>
          <w:szCs w:val="26"/>
          <w:shd w:val="clear" w:color="auto" w:fill="FFFFFF"/>
          <w:lang w:val="en-US"/>
        </w:rPr>
        <w:t xml:space="preserve"> </w:t>
      </w:r>
      <w:r w:rsidR="00002222" w:rsidRPr="00DE2C05">
        <w:rPr>
          <w:color w:val="000000"/>
          <w:sz w:val="26"/>
          <w:szCs w:val="26"/>
          <w:shd w:val="clear" w:color="auto" w:fill="FFFFFF"/>
          <w:lang w:val="en-US"/>
        </w:rPr>
        <w:t>năm 2023</w:t>
      </w:r>
      <w:r w:rsidR="00C348B3">
        <w:rPr>
          <w:color w:val="000000"/>
          <w:sz w:val="26"/>
          <w:szCs w:val="26"/>
          <w:shd w:val="clear" w:color="auto" w:fill="FFFFFF"/>
          <w:lang w:val="en-US"/>
        </w:rPr>
        <w:t xml:space="preserve"> [1]</w:t>
      </w:r>
      <w:r w:rsidR="00002222" w:rsidRPr="00DE2C05">
        <w:rPr>
          <w:color w:val="000000"/>
          <w:sz w:val="26"/>
          <w:szCs w:val="26"/>
          <w:shd w:val="clear" w:color="auto" w:fill="FFFFFF"/>
          <w:lang w:val="en-US"/>
        </w:rPr>
        <w:t xml:space="preserve">. Bài báo này trình bày các nghiên cứu sử dụng các phương pháp </w:t>
      </w:r>
      <w:r w:rsidR="00E21CE9" w:rsidRPr="00DE2C05">
        <w:rPr>
          <w:color w:val="000000"/>
          <w:sz w:val="26"/>
          <w:szCs w:val="26"/>
          <w:shd w:val="clear" w:color="auto" w:fill="FFFFFF"/>
          <w:lang w:val="en-US"/>
        </w:rPr>
        <w:t>học sâu như: UperNet</w:t>
      </w:r>
      <w:r w:rsidR="00C348B3">
        <w:rPr>
          <w:color w:val="000000"/>
          <w:sz w:val="26"/>
          <w:szCs w:val="26"/>
          <w:shd w:val="clear" w:color="auto" w:fill="FFFFFF"/>
          <w:lang w:val="en-US"/>
        </w:rPr>
        <w:t xml:space="preserve"> [2]</w:t>
      </w:r>
      <w:r w:rsidR="00E21CE9" w:rsidRPr="00DE2C05">
        <w:rPr>
          <w:color w:val="000000"/>
          <w:sz w:val="26"/>
          <w:szCs w:val="26"/>
          <w:shd w:val="clear" w:color="auto" w:fill="FFFFFF"/>
          <w:lang w:val="en-US"/>
        </w:rPr>
        <w:t xml:space="preserve"> và Con</w:t>
      </w:r>
      <w:r w:rsidR="006F41A1" w:rsidRPr="00DE2C05">
        <w:rPr>
          <w:color w:val="000000"/>
          <w:sz w:val="26"/>
          <w:szCs w:val="26"/>
          <w:shd w:val="clear" w:color="auto" w:fill="FFFFFF"/>
          <w:lang w:val="en-US"/>
        </w:rPr>
        <w:t>v</w:t>
      </w:r>
      <w:r w:rsidR="00E21CE9" w:rsidRPr="00DE2C05">
        <w:rPr>
          <w:color w:val="000000"/>
          <w:sz w:val="26"/>
          <w:szCs w:val="26"/>
          <w:shd w:val="clear" w:color="auto" w:fill="FFFFFF"/>
          <w:lang w:val="en-US"/>
        </w:rPr>
        <w:t>Next</w:t>
      </w:r>
      <w:r w:rsidR="00C348B3">
        <w:rPr>
          <w:color w:val="000000"/>
          <w:sz w:val="26"/>
          <w:szCs w:val="26"/>
          <w:shd w:val="clear" w:color="auto" w:fill="FFFFFF"/>
          <w:lang w:val="en-US"/>
        </w:rPr>
        <w:t xml:space="preserve"> [3]</w:t>
      </w:r>
      <w:r w:rsidR="006F41A1" w:rsidRPr="00DE2C05">
        <w:rPr>
          <w:color w:val="000000"/>
          <w:sz w:val="26"/>
          <w:szCs w:val="26"/>
          <w:shd w:val="clear" w:color="auto" w:fill="FFFFFF"/>
          <w:lang w:val="en-US"/>
        </w:rPr>
        <w:t xml:space="preserve"> để xác định các vệt khói thải này. </w:t>
      </w:r>
      <w:r w:rsidR="0058683C" w:rsidRPr="00DE2C05">
        <w:rPr>
          <w:color w:val="000000"/>
          <w:sz w:val="26"/>
          <w:szCs w:val="26"/>
          <w:shd w:val="clear" w:color="auto" w:fill="FFFFFF"/>
          <w:lang w:val="en-US"/>
        </w:rPr>
        <w:t>Nghiên cứu này đã sử dụng tập dữ liệu GOES-16</w:t>
      </w:r>
      <w:r w:rsidR="00C348B3">
        <w:rPr>
          <w:color w:val="000000"/>
          <w:sz w:val="26"/>
          <w:szCs w:val="26"/>
          <w:shd w:val="clear" w:color="auto" w:fill="FFFFFF"/>
          <w:lang w:val="en-US"/>
        </w:rPr>
        <w:t xml:space="preserve"> [4]</w:t>
      </w:r>
      <w:r w:rsidR="0058683C" w:rsidRPr="00DE2C05">
        <w:rPr>
          <w:color w:val="000000"/>
          <w:sz w:val="26"/>
          <w:szCs w:val="26"/>
          <w:shd w:val="clear" w:color="auto" w:fill="FFFFFF"/>
          <w:lang w:val="en-US"/>
        </w:rPr>
        <w:t xml:space="preserve"> </w:t>
      </w:r>
      <w:r w:rsidR="00C812FD" w:rsidRPr="00DE2C05">
        <w:rPr>
          <w:color w:val="000000"/>
          <w:sz w:val="26"/>
          <w:szCs w:val="26"/>
          <w:shd w:val="clear" w:color="auto" w:fill="FFFFFF"/>
          <w:lang w:val="en-US"/>
        </w:rPr>
        <w:t xml:space="preserve">được giới thiệu trong cuộc thi này. Các </w:t>
      </w:r>
      <w:r w:rsidR="00A7626D" w:rsidRPr="00DE2C05">
        <w:rPr>
          <w:color w:val="000000"/>
          <w:sz w:val="26"/>
          <w:szCs w:val="26"/>
          <w:shd w:val="clear" w:color="auto" w:fill="FFFFFF"/>
          <w:lang w:val="en-US"/>
        </w:rPr>
        <w:t>mô hình đã được đánh giá trên tập kiểm tra và đạt được kết quả khá tốt</w:t>
      </w:r>
      <w:r w:rsidR="00D34772" w:rsidRPr="00DE2C05">
        <w:rPr>
          <w:color w:val="000000"/>
          <w:sz w:val="26"/>
          <w:szCs w:val="26"/>
          <w:shd w:val="clear" w:color="auto" w:fill="FFFFFF"/>
          <w:lang w:val="en-US"/>
        </w:rPr>
        <w:t>. Kết quả của nghiên cứu này cho thấy rằng mô hình học sâu có tiềm năng lớn để cải thiện độ chính xác và hiệu quả của việc xác định vệt khói thải</w:t>
      </w:r>
      <w:r w:rsidR="00B01CAA" w:rsidRPr="00DE2C05">
        <w:rPr>
          <w:color w:val="000000"/>
          <w:sz w:val="26"/>
          <w:szCs w:val="26"/>
          <w:shd w:val="clear" w:color="auto" w:fill="FFFFFF"/>
          <w:lang w:val="en-US"/>
        </w:rPr>
        <w:t>. Tuy nhiên, nghiên cứu này còn một số hạn chế nhất định</w:t>
      </w:r>
      <w:r w:rsidR="00134B5D" w:rsidRPr="00DE2C05">
        <w:rPr>
          <w:color w:val="000000"/>
          <w:sz w:val="26"/>
          <w:szCs w:val="26"/>
          <w:shd w:val="clear" w:color="auto" w:fill="FFFFFF"/>
          <w:lang w:val="en-US"/>
        </w:rPr>
        <w:t xml:space="preserve"> của việc xây dựng mô hình học sâu</w:t>
      </w:r>
      <w:r w:rsidR="00E10591" w:rsidRPr="00DE2C05">
        <w:rPr>
          <w:color w:val="000000"/>
          <w:sz w:val="26"/>
          <w:szCs w:val="26"/>
          <w:shd w:val="clear" w:color="auto" w:fill="FFFFFF"/>
          <w:lang w:val="en-US"/>
        </w:rPr>
        <w:t xml:space="preserve"> đ</w:t>
      </w:r>
      <w:r w:rsidR="000905D9" w:rsidRPr="00DE2C05">
        <w:rPr>
          <w:color w:val="000000"/>
          <w:sz w:val="26"/>
          <w:szCs w:val="26"/>
          <w:shd w:val="clear" w:color="auto" w:fill="FFFFFF"/>
          <w:lang w:val="en-US"/>
        </w:rPr>
        <w:t xml:space="preserve">ó là cần tập dữ liệu lớn </w:t>
      </w:r>
      <w:r w:rsidR="0082575A" w:rsidRPr="00DE2C05">
        <w:rPr>
          <w:color w:val="000000"/>
          <w:sz w:val="26"/>
          <w:szCs w:val="26"/>
          <w:shd w:val="clear" w:color="auto" w:fill="FFFFFF"/>
          <w:lang w:val="en-US"/>
        </w:rPr>
        <w:t>và đa dạng để đào tạo. Ngoài ra, mô hình học sâu còn có thể bị ảnh hưởng bởi nhiễu và một số yếu tố khác.</w:t>
      </w:r>
    </w:p>
    <w:p w14:paraId="19B70348" w14:textId="257E79CD" w:rsidR="00492C9F" w:rsidRPr="00DE2C05" w:rsidRDefault="0070105E" w:rsidP="002A67EC">
      <w:pPr>
        <w:pStyle w:val="Heading3"/>
        <w:ind w:firstLine="1260"/>
        <w:rPr>
          <w:lang w:val="en-US"/>
        </w:rPr>
      </w:pPr>
      <w:bookmarkStart w:id="30" w:name="_Toc153314337"/>
      <w:r w:rsidRPr="00DE2C05">
        <w:rPr>
          <w:lang w:val="en-US"/>
        </w:rPr>
        <w:lastRenderedPageBreak/>
        <w:t xml:space="preserve">1.2.2.2 </w:t>
      </w:r>
      <w:r w:rsidR="00330A7F" w:rsidRPr="00DE2C05">
        <w:rPr>
          <w:lang w:val="en-US"/>
        </w:rPr>
        <w:t>Các phương pháp đề xuất</w:t>
      </w:r>
      <w:bookmarkEnd w:id="30"/>
    </w:p>
    <w:p w14:paraId="123BD18F" w14:textId="4D842A21" w:rsidR="005E0812" w:rsidRPr="00F767E6" w:rsidRDefault="00B014D3" w:rsidP="002A67EC">
      <w:pPr>
        <w:spacing w:line="360" w:lineRule="auto"/>
        <w:ind w:firstLine="720"/>
        <w:rPr>
          <w:color w:val="000000"/>
          <w:sz w:val="26"/>
          <w:szCs w:val="26"/>
          <w:lang w:val="en-US"/>
        </w:rPr>
      </w:pPr>
      <w:r w:rsidRPr="00F767E6">
        <w:rPr>
          <w:color w:val="000000"/>
          <w:sz w:val="26"/>
          <w:szCs w:val="26"/>
          <w:lang w:val="en-US"/>
        </w:rPr>
        <w:t>Convolution Neural Network (CNN) là một trong những mô hình thuộc lĩnh vực Học sâu</w:t>
      </w:r>
      <w:r w:rsidR="00CE3165" w:rsidRPr="00F767E6">
        <w:rPr>
          <w:color w:val="000000"/>
          <w:sz w:val="26"/>
          <w:szCs w:val="26"/>
          <w:lang w:val="en-US"/>
        </w:rPr>
        <w:t xml:space="preserve">. </w:t>
      </w:r>
      <w:r w:rsidR="009353DC" w:rsidRPr="00F767E6">
        <w:rPr>
          <w:color w:val="000000"/>
          <w:sz w:val="26"/>
          <w:szCs w:val="26"/>
          <w:lang w:val="en-US"/>
        </w:rPr>
        <w:t xml:space="preserve">Cấu trúc CNN bao gồm 3 thành phần chính là lớp convolutional, lớp pooling, lớp fully connected:  </w:t>
      </w:r>
    </w:p>
    <w:p w14:paraId="6F0F4FE4" w14:textId="77777777" w:rsidR="005E0812" w:rsidRPr="00F767E6" w:rsidRDefault="009353DC" w:rsidP="002A67EC">
      <w:pPr>
        <w:spacing w:line="360" w:lineRule="auto"/>
        <w:ind w:firstLine="720"/>
        <w:rPr>
          <w:color w:val="000000"/>
          <w:sz w:val="26"/>
          <w:szCs w:val="26"/>
          <w:lang w:val="en-US"/>
        </w:rPr>
      </w:pPr>
      <w:r w:rsidRPr="00F767E6">
        <w:rPr>
          <w:color w:val="000000"/>
          <w:sz w:val="26"/>
          <w:szCs w:val="26"/>
          <w:lang w:val="en-US"/>
        </w:rPr>
        <w:t xml:space="preserve">Đối với lớp Convolutional sẽ tính “element-wise” của ma trận con từ ma trận đặc trưng có kích thước được điều chỉnh trước với ma trận kernel có cùng kích thước ma trận con. Tùy vào dạng ma trận kernel ta nhận được các đặc trưng khác nhau. Với mỗi phép tính ta sẽ được một đặc trưng được trích xuất. Sau khi đã tạo ra ma trận đặc trưng mới sẽ đi qua hàm kích hoạt đưa ra đầu ra của lớp Convolutional.  </w:t>
      </w:r>
    </w:p>
    <w:p w14:paraId="69CB8E9A" w14:textId="42261BF8" w:rsidR="005E0812" w:rsidRPr="00F767E6" w:rsidRDefault="009353DC" w:rsidP="002A67EC">
      <w:pPr>
        <w:spacing w:line="360" w:lineRule="auto"/>
        <w:ind w:firstLine="720"/>
        <w:rPr>
          <w:color w:val="000000"/>
          <w:sz w:val="26"/>
          <w:szCs w:val="26"/>
          <w:lang w:val="en-US"/>
        </w:rPr>
      </w:pPr>
      <w:r w:rsidRPr="00F767E6">
        <w:rPr>
          <w:color w:val="000000"/>
          <w:sz w:val="26"/>
          <w:szCs w:val="26"/>
          <w:lang w:val="en-US"/>
        </w:rPr>
        <w:t>Lớp Pooling sẽ giúp CNN giảm số lượng tính toán nhưng vẫn có thể trích xuất đặc trưng và giảm số chiều ma trận đặc trưng. Điểm bất lợi mang lại mặc giảm được số lượng tính toán nhưng phải chấp nhận có thể mất đi nhiều đặc trưng quan trọng lúc trích xuất hơn lớp Convolutional.</w:t>
      </w:r>
    </w:p>
    <w:p w14:paraId="794E5355" w14:textId="3978C933" w:rsidR="004A1BD6" w:rsidRPr="00F767E6" w:rsidRDefault="009353DC" w:rsidP="002A67EC">
      <w:pPr>
        <w:spacing w:line="360" w:lineRule="auto"/>
        <w:ind w:firstLine="720"/>
        <w:rPr>
          <w:color w:val="000000"/>
          <w:sz w:val="26"/>
          <w:szCs w:val="26"/>
          <w:lang w:val="en-US"/>
        </w:rPr>
      </w:pPr>
      <w:r w:rsidRPr="00F767E6">
        <w:rPr>
          <w:color w:val="000000"/>
          <w:sz w:val="26"/>
          <w:szCs w:val="26"/>
          <w:lang w:val="en-US"/>
        </w:rPr>
        <w:t>Lớp Fully connected sẽ có dạng như một mạng lưới nơ-ron thông thường có đâu vào lúc này được nối lại tạo thành vector chứa các đặc trưng trích xuất từ câu và đầu ra là các lớp cần dự đoán. Thành phần bao gồm 3 phần: lớp đầu vào, lớp ẩn, lớp đầu ra.</w:t>
      </w:r>
      <w:r w:rsidR="004A1BD6" w:rsidRPr="00F767E6">
        <w:rPr>
          <w:color w:val="000000"/>
          <w:sz w:val="26"/>
          <w:szCs w:val="26"/>
          <w:lang w:val="en-US"/>
        </w:rPr>
        <w:t xml:space="preserve"> </w:t>
      </w:r>
    </w:p>
    <w:p w14:paraId="3AB866A6" w14:textId="3DA9BD60" w:rsidR="004A1BD6" w:rsidRPr="00F767E6" w:rsidRDefault="004A1BD6" w:rsidP="002A67EC">
      <w:pPr>
        <w:spacing w:line="360" w:lineRule="auto"/>
        <w:ind w:firstLine="720"/>
        <w:rPr>
          <w:color w:val="000000"/>
          <w:sz w:val="26"/>
          <w:szCs w:val="26"/>
          <w:lang w:val="en-US"/>
        </w:rPr>
      </w:pPr>
      <w:r w:rsidRPr="00F767E6">
        <w:rPr>
          <w:color w:val="000000"/>
          <w:sz w:val="26"/>
          <w:szCs w:val="26"/>
          <w:lang w:val="en-US"/>
        </w:rPr>
        <w:t>CNN có nhiều ưu điểm trong bài toán phân đoạn</w:t>
      </w:r>
      <w:r w:rsidR="003550C8" w:rsidRPr="00F767E6">
        <w:rPr>
          <w:color w:val="000000"/>
          <w:sz w:val="26"/>
          <w:szCs w:val="26"/>
          <w:lang w:val="en-US"/>
        </w:rPr>
        <w:t xml:space="preserve"> ảnh</w:t>
      </w:r>
      <w:r w:rsidR="00ED6BEE" w:rsidRPr="00F767E6">
        <w:rPr>
          <w:color w:val="000000"/>
          <w:sz w:val="26"/>
          <w:szCs w:val="26"/>
          <w:lang w:val="en-US"/>
        </w:rPr>
        <w:t xml:space="preserve"> bao gồm</w:t>
      </w:r>
      <w:r w:rsidR="0023445C" w:rsidRPr="00F767E6">
        <w:rPr>
          <w:color w:val="000000"/>
          <w:sz w:val="26"/>
          <w:szCs w:val="26"/>
          <w:lang w:val="en-US"/>
        </w:rPr>
        <w:t>:</w:t>
      </w:r>
    </w:p>
    <w:p w14:paraId="4F46C06D" w14:textId="4B4C30D5" w:rsidR="004A1BD6" w:rsidRPr="004A1BD6" w:rsidRDefault="004A1BD6" w:rsidP="002A67EC">
      <w:pPr>
        <w:spacing w:line="360" w:lineRule="auto"/>
        <w:ind w:firstLine="720"/>
        <w:rPr>
          <w:color w:val="000000"/>
          <w:sz w:val="26"/>
          <w:szCs w:val="26"/>
          <w:lang w:val="en-US"/>
        </w:rPr>
      </w:pPr>
      <w:r w:rsidRPr="004A1BD6">
        <w:rPr>
          <w:color w:val="000000"/>
          <w:sz w:val="26"/>
          <w:szCs w:val="26"/>
          <w:lang w:val="en-US"/>
        </w:rPr>
        <w:t>Khả năng học các đặc trưng cục bộ: CNN sử dụng các bộ lọc tích chập để học các đặc trưng cục bộ trong hình ảnh. Điều này giúp CNN có thể học các đặc trưng quan trọng cho bài toán phân đoạn, chẳng hạn như các cạnh, các đường, các hình dạng</w:t>
      </w:r>
      <w:r w:rsidR="00F767E6" w:rsidRPr="00F767E6">
        <w:rPr>
          <w:bCs/>
          <w:color w:val="000000"/>
          <w:sz w:val="26"/>
          <w:szCs w:val="26"/>
          <w:lang w:val="en-US"/>
        </w:rPr>
        <w:t>.</w:t>
      </w:r>
    </w:p>
    <w:p w14:paraId="6850F26F" w14:textId="77777777" w:rsidR="004A1BD6" w:rsidRPr="004A1BD6" w:rsidRDefault="004A1BD6" w:rsidP="002A67EC">
      <w:pPr>
        <w:spacing w:line="360" w:lineRule="auto"/>
        <w:ind w:firstLine="720"/>
        <w:rPr>
          <w:color w:val="000000"/>
          <w:sz w:val="26"/>
          <w:szCs w:val="26"/>
          <w:lang w:val="en-US"/>
        </w:rPr>
      </w:pPr>
      <w:r w:rsidRPr="004A1BD6">
        <w:rPr>
          <w:color w:val="000000"/>
          <w:sz w:val="26"/>
          <w:szCs w:val="26"/>
          <w:lang w:val="en-US"/>
        </w:rPr>
        <w:t>Khả năng học các đặc trưng không gian: CNN có thể học các đặc trưng không gian, tức là các đặc trưng liên quan đến vị trí của các đặc trưng trong hình ảnh. Điều này giúp CNN có thể phân đoạn các đối tượng có kích thước khác nhau hoặc có vị trí chồng chéo lên nhau.</w:t>
      </w:r>
    </w:p>
    <w:p w14:paraId="04716831" w14:textId="44FA4B66" w:rsidR="004A1BD6" w:rsidRPr="004A1BD6" w:rsidRDefault="004A1BD6" w:rsidP="002A67EC">
      <w:pPr>
        <w:spacing w:line="360" w:lineRule="auto"/>
        <w:ind w:firstLine="720"/>
        <w:rPr>
          <w:color w:val="000000"/>
          <w:sz w:val="26"/>
          <w:szCs w:val="26"/>
          <w:lang w:val="en-US"/>
        </w:rPr>
      </w:pPr>
      <w:r w:rsidRPr="004A1BD6">
        <w:rPr>
          <w:color w:val="000000"/>
          <w:sz w:val="26"/>
          <w:szCs w:val="26"/>
          <w:lang w:val="en-US"/>
        </w:rPr>
        <w:t>Khả năng học các đặc trưng cấp độ cao: CNN có thể học các đặc trưng cấp độ cao, tức là các đặc trưng tổng hợp từ các đặc trưng cục bộ. Điều này giúp CNN có thể phân đoạn các đối tượng phức tạp, chẳng hạn như khuôn mặt người, các bộ phận cơ thể</w:t>
      </w:r>
      <w:r w:rsidR="00F767E6" w:rsidRPr="00F767E6">
        <w:rPr>
          <w:bCs/>
          <w:color w:val="000000"/>
          <w:sz w:val="26"/>
          <w:szCs w:val="26"/>
          <w:lang w:val="en-US"/>
        </w:rPr>
        <w:t>.</w:t>
      </w:r>
    </w:p>
    <w:p w14:paraId="44943267" w14:textId="0DB6C771" w:rsidR="00862163" w:rsidRPr="00862163" w:rsidRDefault="00862163" w:rsidP="002A67EC">
      <w:pPr>
        <w:spacing w:line="360" w:lineRule="auto"/>
        <w:rPr>
          <w:lang w:val="en-US"/>
        </w:rPr>
      </w:pPr>
    </w:p>
    <w:p w14:paraId="31546A89" w14:textId="31447281" w:rsidR="00A32F51" w:rsidRDefault="00330A7F" w:rsidP="002A67EC">
      <w:pPr>
        <w:pBdr>
          <w:top w:val="nil"/>
          <w:left w:val="nil"/>
          <w:bottom w:val="nil"/>
          <w:right w:val="nil"/>
          <w:between w:val="nil"/>
        </w:pBdr>
        <w:tabs>
          <w:tab w:val="left" w:pos="630"/>
        </w:tabs>
        <w:spacing w:line="360" w:lineRule="auto"/>
        <w:ind w:firstLine="630"/>
        <w:rPr>
          <w:bCs/>
          <w:color w:val="000000"/>
          <w:sz w:val="26"/>
          <w:szCs w:val="26"/>
          <w:lang w:val="en-US"/>
        </w:rPr>
      </w:pPr>
      <w:r w:rsidRPr="00DE2C05">
        <w:rPr>
          <w:bCs/>
          <w:color w:val="000000"/>
          <w:sz w:val="26"/>
          <w:szCs w:val="26"/>
          <w:lang w:val="en-US"/>
        </w:rPr>
        <w:tab/>
      </w:r>
      <w:r w:rsidR="00057951">
        <w:rPr>
          <w:bCs/>
          <w:color w:val="000000"/>
          <w:sz w:val="26"/>
          <w:szCs w:val="26"/>
          <w:lang w:val="en-US"/>
        </w:rPr>
        <w:t>T</w:t>
      </w:r>
      <w:r w:rsidR="00C74909" w:rsidRPr="00DE2C05">
        <w:rPr>
          <w:bCs/>
          <w:color w:val="000000"/>
          <w:sz w:val="26"/>
          <w:szCs w:val="26"/>
          <w:lang w:val="en-US"/>
        </w:rPr>
        <w:t>rong bài toán này, chúng tôi đề xuất sử dụng các phương pháp học sâu để giải quyết</w:t>
      </w:r>
      <w:r w:rsidR="00C832E9">
        <w:rPr>
          <w:bCs/>
          <w:color w:val="000000"/>
          <w:sz w:val="26"/>
          <w:szCs w:val="26"/>
          <w:lang w:val="en-US"/>
        </w:rPr>
        <w:t xml:space="preserve"> là các biến thể của CNN</w:t>
      </w:r>
      <w:r w:rsidR="00A574C5" w:rsidRPr="00DE2C05">
        <w:rPr>
          <w:bCs/>
          <w:color w:val="000000"/>
          <w:sz w:val="26"/>
          <w:szCs w:val="26"/>
          <w:lang w:val="en-US"/>
        </w:rPr>
        <w:t>. Một số phương pháp chúng tôi sử dụng trong bài toán này</w:t>
      </w:r>
      <w:r w:rsidR="00CC5FDD" w:rsidRPr="00DE2C05">
        <w:rPr>
          <w:bCs/>
          <w:color w:val="000000"/>
          <w:sz w:val="26"/>
          <w:szCs w:val="26"/>
          <w:lang w:val="en-US"/>
        </w:rPr>
        <w:t>: Unet, RestNet50,</w:t>
      </w:r>
      <w:r w:rsidR="00F17319">
        <w:rPr>
          <w:bCs/>
          <w:color w:val="000000"/>
          <w:sz w:val="26"/>
          <w:szCs w:val="26"/>
          <w:lang w:val="en-US"/>
        </w:rPr>
        <w:t xml:space="preserve"> </w:t>
      </w:r>
      <w:r w:rsidR="00CC5FDD" w:rsidRPr="00DE2C05">
        <w:rPr>
          <w:bCs/>
          <w:color w:val="000000"/>
          <w:sz w:val="26"/>
          <w:szCs w:val="26"/>
          <w:lang w:val="en-US"/>
        </w:rPr>
        <w:t>VGG19.</w:t>
      </w:r>
      <w:r w:rsidR="00640260" w:rsidRPr="00DE2C05">
        <w:rPr>
          <w:bCs/>
          <w:color w:val="000000"/>
          <w:sz w:val="26"/>
          <w:szCs w:val="26"/>
          <w:lang w:val="en-US"/>
        </w:rPr>
        <w:t xml:space="preserve"> Vì các phương pháp trên đều đ</w:t>
      </w:r>
      <w:r w:rsidR="00EE60A0" w:rsidRPr="00DE2C05">
        <w:rPr>
          <w:bCs/>
          <w:color w:val="000000"/>
          <w:sz w:val="26"/>
          <w:szCs w:val="26"/>
          <w:lang w:val="en-US"/>
        </w:rPr>
        <w:t>ược sử dụng hầu hết</w:t>
      </w:r>
      <w:r w:rsidR="00640260" w:rsidRPr="00DE2C05">
        <w:rPr>
          <w:bCs/>
          <w:color w:val="000000"/>
          <w:sz w:val="26"/>
          <w:szCs w:val="26"/>
          <w:lang w:val="en-US"/>
        </w:rPr>
        <w:t xml:space="preserve"> cho các bài toán</w:t>
      </w:r>
      <w:r w:rsidR="00EE60A0" w:rsidRPr="00DE2C05">
        <w:rPr>
          <w:bCs/>
          <w:color w:val="000000"/>
          <w:sz w:val="26"/>
          <w:szCs w:val="26"/>
          <w:lang w:val="en-US"/>
        </w:rPr>
        <w:t xml:space="preserve"> phân đoạn ảnh</w:t>
      </w:r>
      <w:r w:rsidR="00E874CC" w:rsidRPr="00DE2C05">
        <w:rPr>
          <w:bCs/>
          <w:color w:val="000000"/>
          <w:sz w:val="26"/>
          <w:szCs w:val="26"/>
          <w:lang w:val="en-US"/>
        </w:rPr>
        <w:t xml:space="preserve">, có thể phân </w:t>
      </w:r>
      <w:r w:rsidR="00052F43" w:rsidRPr="00DE2C05">
        <w:rPr>
          <w:bCs/>
          <w:color w:val="000000"/>
          <w:sz w:val="26"/>
          <w:szCs w:val="26"/>
          <w:lang w:val="en-US"/>
        </w:rPr>
        <w:t xml:space="preserve">lớp </w:t>
      </w:r>
      <w:r w:rsidR="00E874CC" w:rsidRPr="00DE2C05">
        <w:rPr>
          <w:bCs/>
          <w:color w:val="000000"/>
          <w:sz w:val="26"/>
          <w:szCs w:val="26"/>
          <w:lang w:val="en-US"/>
        </w:rPr>
        <w:t>được nhiều đối tượng</w:t>
      </w:r>
      <w:r w:rsidR="00052F43" w:rsidRPr="00DE2C05">
        <w:rPr>
          <w:bCs/>
          <w:color w:val="000000"/>
          <w:sz w:val="26"/>
          <w:szCs w:val="26"/>
          <w:lang w:val="en-US"/>
        </w:rPr>
        <w:t xml:space="preserve"> và </w:t>
      </w:r>
      <w:r w:rsidR="005B55B1" w:rsidRPr="00DE2C05">
        <w:rPr>
          <w:bCs/>
          <w:color w:val="000000"/>
          <w:sz w:val="26"/>
          <w:szCs w:val="26"/>
          <w:lang w:val="en-US"/>
        </w:rPr>
        <w:t xml:space="preserve">có kiến trúc linh hoạt. Các kết quả cho thấy những mô hình này </w:t>
      </w:r>
      <w:r w:rsidR="00F4402F" w:rsidRPr="00DE2C05">
        <w:rPr>
          <w:bCs/>
          <w:color w:val="000000"/>
          <w:sz w:val="26"/>
          <w:szCs w:val="26"/>
          <w:lang w:val="en-US"/>
        </w:rPr>
        <w:t>dều đạt được hiệu quả tốt trong bài toán xác định các vệt khói thải từ động cơ máy bay.</w:t>
      </w:r>
      <w:bookmarkStart w:id="31" w:name="_heading=h.1jhtrkg8fki6" w:colFirst="0" w:colLast="0"/>
      <w:bookmarkStart w:id="32" w:name="_heading=h.a9ksk6trp34b" w:colFirst="0" w:colLast="0"/>
      <w:bookmarkStart w:id="33" w:name="_heading=h.n9kew3t8riwp" w:colFirst="0" w:colLast="0"/>
      <w:bookmarkStart w:id="34" w:name="_heading=h.l7sw9nioxzhc" w:colFirst="0" w:colLast="0"/>
      <w:bookmarkStart w:id="35" w:name="_heading=h.ytkmn1pg6zl8" w:colFirst="0" w:colLast="0"/>
      <w:bookmarkStart w:id="36" w:name="_heading=h.f7z73115rpci" w:colFirst="0" w:colLast="0"/>
      <w:bookmarkStart w:id="37" w:name="_heading=h.js01tz4uonra" w:colFirst="0" w:colLast="0"/>
      <w:bookmarkStart w:id="38" w:name="_heading=h.jcvr6qccyzo" w:colFirst="0" w:colLast="0"/>
      <w:bookmarkStart w:id="39" w:name="_heading=h.qsjwlth245s" w:colFirst="0" w:colLast="0"/>
      <w:bookmarkStart w:id="40" w:name="_heading=h.3iygxuy550h7" w:colFirst="0" w:colLast="0"/>
      <w:bookmarkStart w:id="41" w:name="_heading=h.mnuq51wnp7py" w:colFirst="0" w:colLast="0"/>
      <w:bookmarkStart w:id="42" w:name="_heading=h.ndb2bdhah50g" w:colFirst="0" w:colLast="0"/>
      <w:bookmarkStart w:id="43" w:name="_heading=h.fncgu5omz1xw" w:colFirst="0" w:colLast="0"/>
      <w:bookmarkStart w:id="44" w:name="_heading=h.sff8gq7hkdis" w:colFirst="0" w:colLast="0"/>
      <w:bookmarkStart w:id="45" w:name="_heading=h.p9ynprnf0qbm" w:colFirst="0" w:colLast="0"/>
      <w:bookmarkStart w:id="46" w:name="_heading=h.jv3seo95wrdx" w:colFirst="0" w:colLast="0"/>
      <w:bookmarkStart w:id="47" w:name="_heading=h.oszug4uzk7q9" w:colFirst="0" w:colLast="0"/>
      <w:bookmarkStart w:id="48" w:name="_heading=h.yk1c761vued5" w:colFirst="0" w:colLast="0"/>
      <w:bookmarkStart w:id="49" w:name="_heading=h.q1qqc6d9959b" w:colFirst="0" w:colLast="0"/>
      <w:bookmarkStart w:id="50" w:name="_heading=h.nu67di1jqjvt" w:colFirst="0" w:colLast="0"/>
      <w:bookmarkStart w:id="51" w:name="_heading=h.rfv9n5n9ga1b" w:colFirst="0" w:colLast="0"/>
      <w:bookmarkStart w:id="52" w:name="_heading=h.dlrhmgo1c52f" w:colFirst="0" w:colLast="0"/>
      <w:bookmarkStart w:id="53" w:name="_heading=h.uzd5ixa7ij6k" w:colFirst="0" w:colLast="0"/>
      <w:bookmarkStart w:id="54" w:name="_heading=h.49jqj8lplrgs" w:colFirst="0" w:colLast="0"/>
      <w:bookmarkStart w:id="55" w:name="_heading=h.z1owm2fekbcz" w:colFirst="0" w:colLast="0"/>
      <w:bookmarkStart w:id="56" w:name="_heading=h.gfakq8jpuhqo" w:colFirst="0" w:colLast="0"/>
      <w:bookmarkStart w:id="57" w:name="_heading=h.t1wr275hmz3d" w:colFirst="0" w:colLast="0"/>
      <w:bookmarkStart w:id="58" w:name="_heading=h.7svzh3uzhnto" w:colFirst="0" w:colLast="0"/>
      <w:bookmarkStart w:id="59" w:name="_heading=h.605is5pgvh5e" w:colFirst="0" w:colLast="0"/>
      <w:bookmarkStart w:id="60" w:name="_heading=h.wjnhm7aknyar" w:colFirst="0" w:colLast="0"/>
      <w:bookmarkStart w:id="61" w:name="_heading=h.13ibso7ze6ap" w:colFirst="0" w:colLast="0"/>
      <w:bookmarkStart w:id="62" w:name="_heading=h.svhvopeezkho" w:colFirst="0" w:colLast="0"/>
      <w:bookmarkStart w:id="63" w:name="_heading=h.35nkun2" w:colFirst="0" w:colLast="0"/>
      <w:bookmarkStart w:id="64" w:name="_heading=h.1ksv4uv" w:colFirst="0" w:colLast="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21C6FB49" w14:textId="1B828734" w:rsidR="005E12BA" w:rsidRPr="007D0DA7" w:rsidRDefault="00AD7ABB" w:rsidP="002A67EC">
      <w:pPr>
        <w:pStyle w:val="Heading1"/>
        <w:ind w:hanging="676"/>
      </w:pPr>
      <w:bookmarkStart w:id="65" w:name="_Toc153314338"/>
      <w:r w:rsidRPr="007D0DA7">
        <w:lastRenderedPageBreak/>
        <w:t>1.3 Phương pháp giải quyết bài toán</w:t>
      </w:r>
      <w:bookmarkEnd w:id="65"/>
    </w:p>
    <w:p w14:paraId="314ECB38" w14:textId="254CDA06" w:rsidR="00EA304F" w:rsidRPr="007D0DA7" w:rsidRDefault="007D0DA7" w:rsidP="002A67EC">
      <w:pPr>
        <w:pStyle w:val="Heading2"/>
      </w:pPr>
      <w:bookmarkStart w:id="66" w:name="_heading=h.44sinio" w:colFirst="0" w:colLast="0"/>
      <w:bookmarkStart w:id="67" w:name="_Toc153314339"/>
      <w:bookmarkEnd w:id="66"/>
      <w:r>
        <w:rPr>
          <w:lang w:val="en-US"/>
        </w:rPr>
        <w:t xml:space="preserve">1.3.1 </w:t>
      </w:r>
      <w:r w:rsidRPr="007D0DA7">
        <w:t>Mô hình tổng quát</w:t>
      </w:r>
      <w:bookmarkEnd w:id="67"/>
    </w:p>
    <w:p w14:paraId="2AD80C05" w14:textId="0D5AAB88" w:rsidR="005E12BA" w:rsidRDefault="009250DC" w:rsidP="002A67EC">
      <w:pPr>
        <w:pBdr>
          <w:top w:val="nil"/>
          <w:left w:val="nil"/>
          <w:bottom w:val="nil"/>
          <w:right w:val="nil"/>
          <w:between w:val="nil"/>
        </w:pBdr>
        <w:spacing w:before="4" w:line="360" w:lineRule="auto"/>
        <w:rPr>
          <w:b/>
          <w:color w:val="000000"/>
          <w:sz w:val="28"/>
          <w:szCs w:val="28"/>
        </w:rPr>
      </w:pPr>
      <w:r>
        <w:rPr>
          <w:b/>
          <w:noProof/>
          <w:color w:val="000000"/>
          <w:sz w:val="28"/>
          <w:szCs w:val="28"/>
        </w:rPr>
        <mc:AlternateContent>
          <mc:Choice Requires="wpg">
            <w:drawing>
              <wp:anchor distT="0" distB="0" distL="114300" distR="114300" simplePos="0" relativeHeight="251658251" behindDoc="0" locked="0" layoutInCell="1" allowOverlap="1" wp14:anchorId="5D7C727F" wp14:editId="572D8716">
                <wp:simplePos x="0" y="0"/>
                <wp:positionH relativeFrom="column">
                  <wp:posOffset>-38100</wp:posOffset>
                </wp:positionH>
                <wp:positionV relativeFrom="paragraph">
                  <wp:posOffset>229870</wp:posOffset>
                </wp:positionV>
                <wp:extent cx="6000750" cy="5585460"/>
                <wp:effectExtent l="0" t="0" r="19050" b="15240"/>
                <wp:wrapNone/>
                <wp:docPr id="246595850" name="Group 246595850"/>
                <wp:cNvGraphicFramePr/>
                <a:graphic xmlns:a="http://schemas.openxmlformats.org/drawingml/2006/main">
                  <a:graphicData uri="http://schemas.microsoft.com/office/word/2010/wordprocessingGroup">
                    <wpg:wgp>
                      <wpg:cNvGrpSpPr/>
                      <wpg:grpSpPr>
                        <a:xfrm>
                          <a:off x="0" y="0"/>
                          <a:ext cx="6000750" cy="5585460"/>
                          <a:chOff x="0" y="0"/>
                          <a:chExt cx="6000750" cy="5585460"/>
                        </a:xfrm>
                      </wpg:grpSpPr>
                      <wps:wsp>
                        <wps:cNvPr id="465729032" name="Rectangle: Rounded Corners 3"/>
                        <wps:cNvSpPr/>
                        <wps:spPr>
                          <a:xfrm>
                            <a:off x="2011680" y="0"/>
                            <a:ext cx="1985010" cy="670560"/>
                          </a:xfrm>
                          <a:prstGeom prst="roundRect">
                            <a:avLst/>
                          </a:prstGeom>
                        </wps:spPr>
                        <wps:style>
                          <a:lnRef idx="2">
                            <a:schemeClr val="dk1"/>
                          </a:lnRef>
                          <a:fillRef idx="1">
                            <a:schemeClr val="lt1"/>
                          </a:fillRef>
                          <a:effectRef idx="0">
                            <a:schemeClr val="dk1"/>
                          </a:effectRef>
                          <a:fontRef idx="minor">
                            <a:schemeClr val="dk1"/>
                          </a:fontRef>
                        </wps:style>
                        <wps:txbx>
                          <w:txbxContent>
                            <w:p w14:paraId="4F0876EB" w14:textId="77777777" w:rsidR="00897424" w:rsidRPr="00A36EBE" w:rsidRDefault="00897424" w:rsidP="00897424">
                              <w:pPr>
                                <w:jc w:val="center"/>
                                <w:rPr>
                                  <w:sz w:val="26"/>
                                  <w:szCs w:val="26"/>
                                  <w:lang w:val="en-US"/>
                                </w:rPr>
                              </w:pPr>
                              <w:r w:rsidRPr="00A36EBE">
                                <w:rPr>
                                  <w:sz w:val="26"/>
                                  <w:szCs w:val="26"/>
                                  <w:lang w:val="en-US"/>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073583" name="Rectangle: Rounded Corners 3"/>
                        <wps:cNvSpPr/>
                        <wps:spPr>
                          <a:xfrm>
                            <a:off x="2004060" y="1173480"/>
                            <a:ext cx="2007870" cy="670560"/>
                          </a:xfrm>
                          <a:prstGeom prst="roundRect">
                            <a:avLst/>
                          </a:prstGeom>
                        </wps:spPr>
                        <wps:style>
                          <a:lnRef idx="2">
                            <a:schemeClr val="dk1"/>
                          </a:lnRef>
                          <a:fillRef idx="1">
                            <a:schemeClr val="lt1"/>
                          </a:fillRef>
                          <a:effectRef idx="0">
                            <a:schemeClr val="dk1"/>
                          </a:effectRef>
                          <a:fontRef idx="minor">
                            <a:schemeClr val="dk1"/>
                          </a:fontRef>
                        </wps:style>
                        <wps:txbx>
                          <w:txbxContent>
                            <w:p w14:paraId="12C6EE04" w14:textId="77777777" w:rsidR="00897424" w:rsidRPr="00A36EBE" w:rsidRDefault="00897424" w:rsidP="00897424">
                              <w:pPr>
                                <w:jc w:val="center"/>
                                <w:rPr>
                                  <w:sz w:val="26"/>
                                  <w:szCs w:val="26"/>
                                  <w:lang w:val="en-US"/>
                                </w:rPr>
                              </w:pPr>
                              <w:r w:rsidRPr="00A36EBE">
                                <w:rPr>
                                  <w:sz w:val="26"/>
                                  <w:szCs w:val="26"/>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844634" name="Rectangle: Rounded Corners 3"/>
                        <wps:cNvSpPr/>
                        <wps:spPr>
                          <a:xfrm>
                            <a:off x="2133600" y="4914900"/>
                            <a:ext cx="1741170" cy="670560"/>
                          </a:xfrm>
                          <a:prstGeom prst="roundRect">
                            <a:avLst/>
                          </a:prstGeom>
                        </wps:spPr>
                        <wps:style>
                          <a:lnRef idx="2">
                            <a:schemeClr val="dk1"/>
                          </a:lnRef>
                          <a:fillRef idx="1">
                            <a:schemeClr val="lt1"/>
                          </a:fillRef>
                          <a:effectRef idx="0">
                            <a:schemeClr val="dk1"/>
                          </a:effectRef>
                          <a:fontRef idx="minor">
                            <a:schemeClr val="dk1"/>
                          </a:fontRef>
                        </wps:style>
                        <wps:txbx>
                          <w:txbxContent>
                            <w:p w14:paraId="74A5BE5B" w14:textId="77777777" w:rsidR="00897424" w:rsidRPr="00A36EBE" w:rsidRDefault="00B87264" w:rsidP="00897424">
                              <w:pPr>
                                <w:jc w:val="center"/>
                                <w:rPr>
                                  <w:sz w:val="26"/>
                                  <w:szCs w:val="26"/>
                                  <w:lang w:val="en-US"/>
                                </w:rPr>
                              </w:pPr>
                              <w:r w:rsidRPr="00A36EBE">
                                <w:rPr>
                                  <w:sz w:val="26"/>
                                  <w:szCs w:val="26"/>
                                  <w:lang w:val="en-US"/>
                                </w:rPr>
                                <w:t xml:space="preserve">Compare and </w:t>
                              </w:r>
                              <w:r w:rsidR="00502446">
                                <w:rPr>
                                  <w:sz w:val="26"/>
                                  <w:szCs w:val="26"/>
                                  <w:lang w:val="en-US"/>
                                </w:rPr>
                                <w:t>E</w:t>
                              </w:r>
                              <w:r w:rsidR="003B69CE" w:rsidRPr="00A36EBE">
                                <w:rPr>
                                  <w:sz w:val="26"/>
                                  <w:szCs w:val="26"/>
                                  <w:lang w:val="en-US"/>
                                </w:rPr>
                                <w:t>valuate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8150556" name="Rectangle: Rounded Corners 3"/>
                        <wps:cNvSpPr/>
                        <wps:spPr>
                          <a:xfrm>
                            <a:off x="1958340" y="3848100"/>
                            <a:ext cx="2099310" cy="670560"/>
                          </a:xfrm>
                          <a:prstGeom prst="roundRect">
                            <a:avLst/>
                          </a:prstGeom>
                        </wps:spPr>
                        <wps:style>
                          <a:lnRef idx="2">
                            <a:schemeClr val="dk1"/>
                          </a:lnRef>
                          <a:fillRef idx="1">
                            <a:schemeClr val="lt1"/>
                          </a:fillRef>
                          <a:effectRef idx="0">
                            <a:schemeClr val="dk1"/>
                          </a:effectRef>
                          <a:fontRef idx="minor">
                            <a:schemeClr val="dk1"/>
                          </a:fontRef>
                        </wps:style>
                        <wps:txbx>
                          <w:txbxContent>
                            <w:p w14:paraId="15849E06" w14:textId="77777777" w:rsidR="00897424" w:rsidRPr="00A36EBE" w:rsidRDefault="006278D3" w:rsidP="00897424">
                              <w:pPr>
                                <w:jc w:val="center"/>
                                <w:rPr>
                                  <w:sz w:val="26"/>
                                  <w:szCs w:val="26"/>
                                  <w:lang w:val="en-US"/>
                                </w:rPr>
                              </w:pPr>
                              <w:r w:rsidRPr="00A36EBE">
                                <w:rPr>
                                  <w:sz w:val="26"/>
                                  <w:szCs w:val="26"/>
                                  <w:lang w:val="en-US"/>
                                </w:rPr>
                                <w:t>Find Optimal Thershold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5178961" name="Rectangle: Rounded Corners 3"/>
                        <wps:cNvSpPr/>
                        <wps:spPr>
                          <a:xfrm>
                            <a:off x="0" y="2209800"/>
                            <a:ext cx="6000750" cy="1192530"/>
                          </a:xfrm>
                          <a:prstGeom prst="roundRect">
                            <a:avLst/>
                          </a:prstGeom>
                        </wps:spPr>
                        <wps:style>
                          <a:lnRef idx="2">
                            <a:schemeClr val="dk1"/>
                          </a:lnRef>
                          <a:fillRef idx="1">
                            <a:schemeClr val="lt1"/>
                          </a:fillRef>
                          <a:effectRef idx="0">
                            <a:schemeClr val="dk1"/>
                          </a:effectRef>
                          <a:fontRef idx="minor">
                            <a:schemeClr val="dk1"/>
                          </a:fontRef>
                        </wps:style>
                        <wps:txbx>
                          <w:txbxContent>
                            <w:p w14:paraId="680A3059" w14:textId="77777777" w:rsidR="00897424" w:rsidRPr="00A36EBE" w:rsidRDefault="00897424" w:rsidP="00897424">
                              <w:pPr>
                                <w:jc w:val="center"/>
                                <w:rPr>
                                  <w:sz w:val="26"/>
                                  <w:szCs w:val="2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031931" name="Arrow: Down 5"/>
                        <wps:cNvSpPr/>
                        <wps:spPr>
                          <a:xfrm>
                            <a:off x="2846070" y="678180"/>
                            <a:ext cx="224790" cy="49530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9306585" name="Arrow: Down 5"/>
                        <wps:cNvSpPr/>
                        <wps:spPr>
                          <a:xfrm>
                            <a:off x="2853690" y="1851660"/>
                            <a:ext cx="201930" cy="36576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237782" name="Arrow: Down 5"/>
                        <wps:cNvSpPr/>
                        <wps:spPr>
                          <a:xfrm>
                            <a:off x="2876550" y="3417570"/>
                            <a:ext cx="186690" cy="43815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6021178" name="Arrow: Down 5"/>
                        <wps:cNvSpPr/>
                        <wps:spPr>
                          <a:xfrm>
                            <a:off x="2868930" y="4518660"/>
                            <a:ext cx="201930" cy="3962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438544" name="Rectangle: Rounded Corners 3"/>
                        <wps:cNvSpPr/>
                        <wps:spPr>
                          <a:xfrm>
                            <a:off x="1386840" y="2385060"/>
                            <a:ext cx="3078480" cy="388620"/>
                          </a:xfrm>
                          <a:prstGeom prst="roundRect">
                            <a:avLst/>
                          </a:prstGeom>
                        </wps:spPr>
                        <wps:style>
                          <a:lnRef idx="2">
                            <a:schemeClr val="dk1"/>
                          </a:lnRef>
                          <a:fillRef idx="1">
                            <a:schemeClr val="lt1"/>
                          </a:fillRef>
                          <a:effectRef idx="0">
                            <a:schemeClr val="dk1"/>
                          </a:effectRef>
                          <a:fontRef idx="minor">
                            <a:schemeClr val="dk1"/>
                          </a:fontRef>
                        </wps:style>
                        <wps:txbx>
                          <w:txbxContent>
                            <w:p w14:paraId="26B1BDC1" w14:textId="77777777" w:rsidR="00A36EBE" w:rsidRPr="00A36EBE" w:rsidRDefault="00A36EBE" w:rsidP="00A36EBE">
                              <w:pPr>
                                <w:jc w:val="center"/>
                                <w:rPr>
                                  <w:sz w:val="26"/>
                                  <w:szCs w:val="26"/>
                                  <w:lang w:val="en-US"/>
                                </w:rPr>
                              </w:pPr>
                              <w:r>
                                <w:rPr>
                                  <w:sz w:val="26"/>
                                  <w:szCs w:val="26"/>
                                  <w:lang w:val="en-US"/>
                                </w:rPr>
                                <w:t>Deep Learning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499051" name="Rectangle: Rounded Corners 3"/>
                        <wps:cNvSpPr/>
                        <wps:spPr>
                          <a:xfrm>
                            <a:off x="4351020" y="2956560"/>
                            <a:ext cx="1257300" cy="350520"/>
                          </a:xfrm>
                          <a:prstGeom prst="roundRect">
                            <a:avLst/>
                          </a:prstGeom>
                        </wps:spPr>
                        <wps:style>
                          <a:lnRef idx="2">
                            <a:schemeClr val="dk1"/>
                          </a:lnRef>
                          <a:fillRef idx="1">
                            <a:schemeClr val="lt1"/>
                          </a:fillRef>
                          <a:effectRef idx="0">
                            <a:schemeClr val="dk1"/>
                          </a:effectRef>
                          <a:fontRef idx="minor">
                            <a:schemeClr val="dk1"/>
                          </a:fontRef>
                        </wps:style>
                        <wps:txbx>
                          <w:txbxContent>
                            <w:p w14:paraId="0BC94D63" w14:textId="77777777" w:rsidR="00897424" w:rsidRPr="00A36EBE" w:rsidRDefault="00B37877" w:rsidP="00897424">
                              <w:pPr>
                                <w:jc w:val="center"/>
                                <w:rPr>
                                  <w:sz w:val="26"/>
                                  <w:szCs w:val="26"/>
                                  <w:lang w:val="en-US"/>
                                </w:rPr>
                              </w:pPr>
                              <w:r w:rsidRPr="00A36EBE">
                                <w:rPr>
                                  <w:sz w:val="26"/>
                                  <w:szCs w:val="26"/>
                                  <w:lang w:val="en-US"/>
                                </w:rPr>
                                <w:t>VGG19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987957" name="Rectangle: Rounded Corners 3"/>
                        <wps:cNvSpPr/>
                        <wps:spPr>
                          <a:xfrm>
                            <a:off x="2377440" y="2941320"/>
                            <a:ext cx="1257300" cy="365760"/>
                          </a:xfrm>
                          <a:prstGeom prst="roundRect">
                            <a:avLst/>
                          </a:prstGeom>
                        </wps:spPr>
                        <wps:style>
                          <a:lnRef idx="2">
                            <a:schemeClr val="dk1"/>
                          </a:lnRef>
                          <a:fillRef idx="1">
                            <a:schemeClr val="lt1"/>
                          </a:fillRef>
                          <a:effectRef idx="0">
                            <a:schemeClr val="dk1"/>
                          </a:effectRef>
                          <a:fontRef idx="minor">
                            <a:schemeClr val="dk1"/>
                          </a:fontRef>
                        </wps:style>
                        <wps:txbx>
                          <w:txbxContent>
                            <w:p w14:paraId="44AA9240" w14:textId="77777777" w:rsidR="00897424" w:rsidRPr="00A36EBE" w:rsidRDefault="00B37877" w:rsidP="00897424">
                              <w:pPr>
                                <w:jc w:val="center"/>
                                <w:rPr>
                                  <w:sz w:val="26"/>
                                  <w:szCs w:val="26"/>
                                  <w:lang w:val="en-US"/>
                                </w:rPr>
                              </w:pPr>
                              <w:r w:rsidRPr="00A36EBE">
                                <w:rPr>
                                  <w:sz w:val="26"/>
                                  <w:szCs w:val="26"/>
                                  <w:lang w:val="en-US"/>
                                </w:rPr>
                                <w:t>Unet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55073" name="Rectangle: Rounded Corners 3"/>
                        <wps:cNvSpPr/>
                        <wps:spPr>
                          <a:xfrm>
                            <a:off x="350520" y="2956560"/>
                            <a:ext cx="1257300" cy="358140"/>
                          </a:xfrm>
                          <a:prstGeom prst="roundRect">
                            <a:avLst/>
                          </a:prstGeom>
                        </wps:spPr>
                        <wps:style>
                          <a:lnRef idx="2">
                            <a:schemeClr val="dk1"/>
                          </a:lnRef>
                          <a:fillRef idx="1">
                            <a:schemeClr val="lt1"/>
                          </a:fillRef>
                          <a:effectRef idx="0">
                            <a:schemeClr val="dk1"/>
                          </a:effectRef>
                          <a:fontRef idx="minor">
                            <a:schemeClr val="dk1"/>
                          </a:fontRef>
                        </wps:style>
                        <wps:txbx>
                          <w:txbxContent>
                            <w:p w14:paraId="5EB97F6F" w14:textId="77777777" w:rsidR="00897424" w:rsidRPr="00A36EBE" w:rsidRDefault="004826C8" w:rsidP="00897424">
                              <w:pPr>
                                <w:jc w:val="center"/>
                                <w:rPr>
                                  <w:sz w:val="26"/>
                                  <w:szCs w:val="26"/>
                                  <w:lang w:val="en-US"/>
                                </w:rPr>
                              </w:pPr>
                              <w:r w:rsidRPr="00A36EBE">
                                <w:rPr>
                                  <w:sz w:val="26"/>
                                  <w:szCs w:val="26"/>
                                  <w:lang w:val="en-US"/>
                                </w:rPr>
                                <w:t>ResNet50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D7C727F" id="Group 246595850" o:spid="_x0000_s1026" style="position:absolute;margin-left:-3pt;margin-top:18.1pt;width:472.5pt;height:439.8pt;z-index:251658251" coordsize="60007,55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">
                <v:roundrect id="Rectangle: Rounded Corners 3" o:spid="_x0000_s1027" style="position:absolute;left:20116;width:19850;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" fillcolor="white [3201]" strokecolor="black [3200]" strokeweight="2pt">
                  <v:textbox>
                    <w:txbxContent>
                      <w:p w14:paraId="4F0876EB" w14:textId="77777777" w:rsidR="00897424" w:rsidRPr="00A36EBE" w:rsidRDefault="00897424" w:rsidP="00897424">
                        <w:pPr>
                          <w:jc w:val="center"/>
                          <w:rPr>
                            <w:sz w:val="26"/>
                            <w:szCs w:val="26"/>
                            <w:lang w:val="en-US"/>
                          </w:rPr>
                        </w:pPr>
                        <w:r w:rsidRPr="00A36EBE">
                          <w:rPr>
                            <w:sz w:val="26"/>
                            <w:szCs w:val="26"/>
                            <w:lang w:val="en-US"/>
                          </w:rPr>
                          <w:t>Data</w:t>
                        </w:r>
                      </w:p>
                    </w:txbxContent>
                  </v:textbox>
                </v:roundrect>
                <v:roundrect id="Rectangle: Rounded Corners 3" o:spid="_x0000_s1028" style="position:absolute;left:20040;top:11734;width:20079;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" fillcolor="white [3201]" strokecolor="black [3200]" strokeweight="2pt">
                  <v:textbox>
                    <w:txbxContent>
                      <w:p w14:paraId="12C6EE04" w14:textId="77777777" w:rsidR="00897424" w:rsidRPr="00A36EBE" w:rsidRDefault="00897424" w:rsidP="00897424">
                        <w:pPr>
                          <w:jc w:val="center"/>
                          <w:rPr>
                            <w:sz w:val="26"/>
                            <w:szCs w:val="26"/>
                            <w:lang w:val="en-US"/>
                          </w:rPr>
                        </w:pPr>
                        <w:r w:rsidRPr="00A36EBE">
                          <w:rPr>
                            <w:sz w:val="26"/>
                            <w:szCs w:val="26"/>
                            <w:lang w:val="en-US"/>
                          </w:rPr>
                          <w:t>Data Pre-processing</w:t>
                        </w:r>
                      </w:p>
                    </w:txbxContent>
                  </v:textbox>
                </v:roundrect>
                <v:roundrect id="Rectangle: Rounded Corners 3" o:spid="_x0000_s1029" style="position:absolute;left:21336;top:49149;width:17411;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" fillcolor="white [3201]" strokecolor="black [3200]" strokeweight="2pt">
                  <v:textbox>
                    <w:txbxContent>
                      <w:p w14:paraId="74A5BE5B" w14:textId="77777777" w:rsidR="00897424" w:rsidRPr="00A36EBE" w:rsidRDefault="00B87264" w:rsidP="00897424">
                        <w:pPr>
                          <w:jc w:val="center"/>
                          <w:rPr>
                            <w:sz w:val="26"/>
                            <w:szCs w:val="26"/>
                            <w:lang w:val="en-US"/>
                          </w:rPr>
                        </w:pPr>
                        <w:r w:rsidRPr="00A36EBE">
                          <w:rPr>
                            <w:sz w:val="26"/>
                            <w:szCs w:val="26"/>
                            <w:lang w:val="en-US"/>
                          </w:rPr>
                          <w:t xml:space="preserve">Compare and </w:t>
                        </w:r>
                        <w:r w:rsidR="00502446">
                          <w:rPr>
                            <w:sz w:val="26"/>
                            <w:szCs w:val="26"/>
                            <w:lang w:val="en-US"/>
                          </w:rPr>
                          <w:t>E</w:t>
                        </w:r>
                        <w:r w:rsidR="003B69CE" w:rsidRPr="00A36EBE">
                          <w:rPr>
                            <w:sz w:val="26"/>
                            <w:szCs w:val="26"/>
                            <w:lang w:val="en-US"/>
                          </w:rPr>
                          <w:t>valuate</w:t>
                        </w:r>
                      </w:p>
                    </w:txbxContent>
                  </v:textbox>
                </v:roundrect>
                <v:roundrect id="Rectangle: Rounded Corners 3" o:spid="_x0000_s1030" style="position:absolute;left:19583;top:38481;width:20993;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" fillcolor="white [3201]" strokecolor="black [3200]" strokeweight="2pt">
                  <v:textbox>
                    <w:txbxContent>
                      <w:p w14:paraId="15849E06" w14:textId="77777777" w:rsidR="00897424" w:rsidRPr="00A36EBE" w:rsidRDefault="006278D3" w:rsidP="00897424">
                        <w:pPr>
                          <w:jc w:val="center"/>
                          <w:rPr>
                            <w:sz w:val="26"/>
                            <w:szCs w:val="26"/>
                            <w:lang w:val="en-US"/>
                          </w:rPr>
                        </w:pPr>
                        <w:r w:rsidRPr="00A36EBE">
                          <w:rPr>
                            <w:sz w:val="26"/>
                            <w:szCs w:val="26"/>
                            <w:lang w:val="en-US"/>
                          </w:rPr>
                          <w:t>Find Optimal Thershold</w:t>
                        </w:r>
                      </w:p>
                    </w:txbxContent>
                  </v:textbox>
                </v:roundrect>
                <v:roundrect id="Rectangle: Rounded Corners 3" o:spid="_x0000_s1031" style="position:absolute;top:22098;width:60007;height:11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" fillcolor="white [3201]" strokecolor="black [3200]" strokeweight="2pt">
                  <v:textbox>
                    <w:txbxContent>
                      <w:p w14:paraId="680A3059" w14:textId="77777777" w:rsidR="00897424" w:rsidRPr="00A36EBE" w:rsidRDefault="00897424" w:rsidP="00897424">
                        <w:pPr>
                          <w:jc w:val="center"/>
                          <w:rPr>
                            <w:sz w:val="26"/>
                            <w:szCs w:val="26"/>
                          </w:rPr>
                        </w:pP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32" type="#_x0000_t67" style="position:absolute;left:28460;top:6781;width:224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" adj="16698" fillcolor="white [3201]" strokecolor="black [3200]" strokeweight="2pt"/>
                <v:shape id="Arrow: Down 5" o:spid="_x0000_s1033" type="#_x0000_t67" style="position:absolute;left:28536;top:18516;width:2020;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" adj="15638" fillcolor="white [3201]" strokecolor="black [3200]" strokeweight="2pt"/>
                <v:shape id="Arrow: Down 5" o:spid="_x0000_s1034" type="#_x0000_t67" style="position:absolute;left:28765;top:34175;width:186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" adj="16998" fillcolor="white [3201]" strokecolor="black [3200]" strokeweight="2pt"/>
                <v:shape id="Arrow: Down 5" o:spid="_x0000_s1035" type="#_x0000_t67" style="position:absolute;left:28689;top:45186;width:2019;height:3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" adj="16096" fillcolor="white [3201]" strokecolor="black [3200]" strokeweight="2pt"/>
                <v:roundrect id="Rectangle: Rounded Corners 3" o:spid="_x0000_s1036" style="position:absolute;left:13868;top:23850;width:30785;height:38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" fillcolor="white [3201]" strokecolor="black [3200]" strokeweight="2pt">
                  <v:textbox>
                    <w:txbxContent>
                      <w:p w14:paraId="26B1BDC1" w14:textId="77777777" w:rsidR="00A36EBE" w:rsidRPr="00A36EBE" w:rsidRDefault="00A36EBE" w:rsidP="00A36EBE">
                        <w:pPr>
                          <w:jc w:val="center"/>
                          <w:rPr>
                            <w:sz w:val="26"/>
                            <w:szCs w:val="26"/>
                            <w:lang w:val="en-US"/>
                          </w:rPr>
                        </w:pPr>
                        <w:r>
                          <w:rPr>
                            <w:sz w:val="26"/>
                            <w:szCs w:val="26"/>
                            <w:lang w:val="en-US"/>
                          </w:rPr>
                          <w:t>Deep Learning Models</w:t>
                        </w:r>
                      </w:p>
                    </w:txbxContent>
                  </v:textbox>
                </v:roundrect>
                <v:roundrect id="Rectangle: Rounded Corners 3" o:spid="_x0000_s1037" style="position:absolute;left:43510;top:29565;width:12573;height:35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" fillcolor="white [3201]" strokecolor="black [3200]" strokeweight="2pt">
                  <v:textbox>
                    <w:txbxContent>
                      <w:p w14:paraId="0BC94D63" w14:textId="77777777" w:rsidR="00897424" w:rsidRPr="00A36EBE" w:rsidRDefault="00B37877" w:rsidP="00897424">
                        <w:pPr>
                          <w:jc w:val="center"/>
                          <w:rPr>
                            <w:sz w:val="26"/>
                            <w:szCs w:val="26"/>
                            <w:lang w:val="en-US"/>
                          </w:rPr>
                        </w:pPr>
                        <w:r w:rsidRPr="00A36EBE">
                          <w:rPr>
                            <w:sz w:val="26"/>
                            <w:szCs w:val="26"/>
                            <w:lang w:val="en-US"/>
                          </w:rPr>
                          <w:t>VGG19</w:t>
                        </w:r>
                      </w:p>
                    </w:txbxContent>
                  </v:textbox>
                </v:roundrect>
                <v:roundrect id="Rectangle: Rounded Corners 3" o:spid="_x0000_s1038" style="position:absolute;left:23774;top:29413;width:12573;height:36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" fillcolor="white [3201]" strokecolor="black [3200]" strokeweight="2pt">
                  <v:textbox>
                    <w:txbxContent>
                      <w:p w14:paraId="44AA9240" w14:textId="77777777" w:rsidR="00897424" w:rsidRPr="00A36EBE" w:rsidRDefault="00B37877" w:rsidP="00897424">
                        <w:pPr>
                          <w:jc w:val="center"/>
                          <w:rPr>
                            <w:sz w:val="26"/>
                            <w:szCs w:val="26"/>
                            <w:lang w:val="en-US"/>
                          </w:rPr>
                        </w:pPr>
                        <w:r w:rsidRPr="00A36EBE">
                          <w:rPr>
                            <w:sz w:val="26"/>
                            <w:szCs w:val="26"/>
                            <w:lang w:val="en-US"/>
                          </w:rPr>
                          <w:t>Unet</w:t>
                        </w:r>
                      </w:p>
                    </w:txbxContent>
                  </v:textbox>
                </v:roundrect>
                <v:roundrect id="Rectangle: Rounded Corners 3" o:spid="_x0000_s1039" style="position:absolute;left:3505;top:29565;width:12573;height:35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" fillcolor="white [3201]" strokecolor="black [3200]" strokeweight="2pt">
                  <v:textbox>
                    <w:txbxContent>
                      <w:p w14:paraId="5EB97F6F" w14:textId="77777777" w:rsidR="00897424" w:rsidRPr="00A36EBE" w:rsidRDefault="004826C8" w:rsidP="00897424">
                        <w:pPr>
                          <w:jc w:val="center"/>
                          <w:rPr>
                            <w:sz w:val="26"/>
                            <w:szCs w:val="26"/>
                            <w:lang w:val="en-US"/>
                          </w:rPr>
                        </w:pPr>
                        <w:r w:rsidRPr="00A36EBE">
                          <w:rPr>
                            <w:sz w:val="26"/>
                            <w:szCs w:val="26"/>
                            <w:lang w:val="en-US"/>
                          </w:rPr>
                          <w:t>ResNet50</w:t>
                        </w:r>
                      </w:p>
                    </w:txbxContent>
                  </v:textbox>
                </v:roundrect>
              </v:group>
            </w:pict>
          </mc:Fallback>
        </mc:AlternateContent>
      </w:r>
      <w:r w:rsidR="00E05E87">
        <w:rPr>
          <w:noProof/>
        </w:rPr>
        <mc:AlternateContent>
          <mc:Choice Requires="wps">
            <w:drawing>
              <wp:anchor distT="0" distB="0" distL="114300" distR="114300" simplePos="0" relativeHeight="251658252" behindDoc="0" locked="0" layoutInCell="1" allowOverlap="1" wp14:anchorId="4D55C524" wp14:editId="2008689C">
                <wp:simplePos x="0" y="0"/>
                <wp:positionH relativeFrom="column">
                  <wp:posOffset>-37465</wp:posOffset>
                </wp:positionH>
                <wp:positionV relativeFrom="paragraph">
                  <wp:posOffset>5870575</wp:posOffset>
                </wp:positionV>
                <wp:extent cx="6000750" cy="635"/>
                <wp:effectExtent l="0" t="0" r="0" b="0"/>
                <wp:wrapNone/>
                <wp:docPr id="1336660346" name="Text Box 1336660346"/>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1E0467AA" w14:textId="7BCCE122" w:rsidR="00E05E87" w:rsidRPr="00E05E87" w:rsidRDefault="00E05E87" w:rsidP="00E05E87">
                            <w:pPr>
                              <w:pStyle w:val="Caption"/>
                              <w:jc w:val="center"/>
                              <w:rPr>
                                <w:b/>
                                <w:i w:val="0"/>
                                <w:iCs w:val="0"/>
                                <w:noProof/>
                                <w:color w:val="auto"/>
                                <w:sz w:val="26"/>
                                <w:szCs w:val="26"/>
                              </w:rPr>
                            </w:pPr>
                            <w:bookmarkStart w:id="68" w:name="_Toc153306788"/>
                            <w:r w:rsidRPr="00E05E87">
                              <w:rPr>
                                <w:b/>
                                <w:bCs/>
                                <w:i w:val="0"/>
                                <w:iCs w:val="0"/>
                                <w:color w:val="auto"/>
                                <w:sz w:val="26"/>
                                <w:szCs w:val="26"/>
                              </w:rPr>
                              <w:t xml:space="preserve">Hình </w:t>
                            </w:r>
                            <w:r w:rsidRPr="00E05E87">
                              <w:rPr>
                                <w:b/>
                                <w:bCs/>
                                <w:i w:val="0"/>
                                <w:iCs w:val="0"/>
                                <w:color w:val="auto"/>
                                <w:sz w:val="26"/>
                                <w:szCs w:val="26"/>
                              </w:rPr>
                              <w:fldChar w:fldCharType="begin"/>
                            </w:r>
                            <w:r w:rsidRPr="00E05E87">
                              <w:rPr>
                                <w:b/>
                                <w:bCs/>
                                <w:i w:val="0"/>
                                <w:iCs w:val="0"/>
                                <w:color w:val="auto"/>
                                <w:sz w:val="26"/>
                                <w:szCs w:val="26"/>
                              </w:rPr>
                              <w:instrText xml:space="preserve"> SEQ Hình \* ARABIC </w:instrText>
                            </w:r>
                            <w:r w:rsidRPr="00E05E87">
                              <w:rPr>
                                <w:b/>
                                <w:bCs/>
                                <w:i w:val="0"/>
                                <w:iCs w:val="0"/>
                                <w:color w:val="auto"/>
                                <w:sz w:val="26"/>
                                <w:szCs w:val="26"/>
                              </w:rPr>
                              <w:fldChar w:fldCharType="separate"/>
                            </w:r>
                            <w:r w:rsidR="00DB3A1C">
                              <w:rPr>
                                <w:b/>
                                <w:bCs/>
                                <w:i w:val="0"/>
                                <w:iCs w:val="0"/>
                                <w:noProof/>
                                <w:color w:val="auto"/>
                                <w:sz w:val="26"/>
                                <w:szCs w:val="26"/>
                              </w:rPr>
                              <w:t>2</w:t>
                            </w:r>
                            <w:r w:rsidRPr="00E05E87">
                              <w:rPr>
                                <w:b/>
                                <w:bCs/>
                                <w:i w:val="0"/>
                                <w:iCs w:val="0"/>
                                <w:color w:val="auto"/>
                                <w:sz w:val="26"/>
                                <w:szCs w:val="26"/>
                              </w:rPr>
                              <w:fldChar w:fldCharType="end"/>
                            </w:r>
                            <w:r w:rsidRPr="00E05E87">
                              <w:rPr>
                                <w:i w:val="0"/>
                                <w:iCs w:val="0"/>
                                <w:color w:val="auto"/>
                                <w:sz w:val="26"/>
                                <w:szCs w:val="26"/>
                                <w:lang w:val="en-US"/>
                              </w:rPr>
                              <w:t>: Mô hình tổng quát</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55C524" id="_x0000_t202" coordsize="21600,21600" o:spt="202" path="m,l,21600r21600,l21600,xe">
                <v:stroke joinstyle="miter"/>
                <v:path gradientshapeok="t" o:connecttype="rect"/>
              </v:shapetype>
              <v:shape id="Text Box 1336660346" o:spid="_x0000_s1040" type="#_x0000_t202" style="position:absolute;margin-left:-2.95pt;margin-top:462.25pt;width:472.5pt;height:.05pt;z-index:2516582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" stroked="f">
                <v:textbox style="mso-fit-shape-to-text:t" inset="0,0,0,0">
                  <w:txbxContent>
                    <w:p w14:paraId="1E0467AA" w14:textId="7BCCE122" w:rsidR="00E05E87" w:rsidRPr="00E05E87" w:rsidRDefault="00E05E87" w:rsidP="00E05E87">
                      <w:pPr>
                        <w:pStyle w:val="Caption"/>
                        <w:jc w:val="center"/>
                        <w:rPr>
                          <w:b/>
                          <w:i w:val="0"/>
                          <w:iCs w:val="0"/>
                          <w:noProof/>
                          <w:color w:val="auto"/>
                          <w:sz w:val="26"/>
                          <w:szCs w:val="26"/>
                        </w:rPr>
                      </w:pPr>
                      <w:bookmarkStart w:id="69" w:name="_Toc153306788"/>
                      <w:r w:rsidRPr="00E05E87">
                        <w:rPr>
                          <w:b/>
                          <w:bCs/>
                          <w:i w:val="0"/>
                          <w:iCs w:val="0"/>
                          <w:color w:val="auto"/>
                          <w:sz w:val="26"/>
                          <w:szCs w:val="26"/>
                        </w:rPr>
                        <w:t xml:space="preserve">Hình </w:t>
                      </w:r>
                      <w:r w:rsidRPr="00E05E87">
                        <w:rPr>
                          <w:b/>
                          <w:bCs/>
                          <w:i w:val="0"/>
                          <w:iCs w:val="0"/>
                          <w:color w:val="auto"/>
                          <w:sz w:val="26"/>
                          <w:szCs w:val="26"/>
                        </w:rPr>
                        <w:fldChar w:fldCharType="begin"/>
                      </w:r>
                      <w:r w:rsidRPr="00E05E87">
                        <w:rPr>
                          <w:b/>
                          <w:bCs/>
                          <w:i w:val="0"/>
                          <w:iCs w:val="0"/>
                          <w:color w:val="auto"/>
                          <w:sz w:val="26"/>
                          <w:szCs w:val="26"/>
                        </w:rPr>
                        <w:instrText xml:space="preserve"> SEQ Hình \* ARABIC </w:instrText>
                      </w:r>
                      <w:r w:rsidRPr="00E05E87">
                        <w:rPr>
                          <w:b/>
                          <w:bCs/>
                          <w:i w:val="0"/>
                          <w:iCs w:val="0"/>
                          <w:color w:val="auto"/>
                          <w:sz w:val="26"/>
                          <w:szCs w:val="26"/>
                        </w:rPr>
                        <w:fldChar w:fldCharType="separate"/>
                      </w:r>
                      <w:r w:rsidR="00DB3A1C">
                        <w:rPr>
                          <w:b/>
                          <w:bCs/>
                          <w:i w:val="0"/>
                          <w:iCs w:val="0"/>
                          <w:noProof/>
                          <w:color w:val="auto"/>
                          <w:sz w:val="26"/>
                          <w:szCs w:val="26"/>
                        </w:rPr>
                        <w:t>2</w:t>
                      </w:r>
                      <w:r w:rsidRPr="00E05E87">
                        <w:rPr>
                          <w:b/>
                          <w:bCs/>
                          <w:i w:val="0"/>
                          <w:iCs w:val="0"/>
                          <w:color w:val="auto"/>
                          <w:sz w:val="26"/>
                          <w:szCs w:val="26"/>
                        </w:rPr>
                        <w:fldChar w:fldCharType="end"/>
                      </w:r>
                      <w:r w:rsidRPr="00E05E87">
                        <w:rPr>
                          <w:i w:val="0"/>
                          <w:iCs w:val="0"/>
                          <w:color w:val="auto"/>
                          <w:sz w:val="26"/>
                          <w:szCs w:val="26"/>
                          <w:lang w:val="en-US"/>
                        </w:rPr>
                        <w:t>: Mô hình tổng quát</w:t>
                      </w:r>
                      <w:bookmarkEnd w:id="69"/>
                    </w:p>
                  </w:txbxContent>
                </v:textbox>
              </v:shape>
            </w:pict>
          </mc:Fallback>
        </mc:AlternateContent>
      </w:r>
    </w:p>
    <w:p w14:paraId="3D51F62E" w14:textId="787BD123" w:rsidR="005E12BA" w:rsidRDefault="00C271FF" w:rsidP="002A67EC">
      <w:pPr>
        <w:pBdr>
          <w:top w:val="nil"/>
          <w:left w:val="nil"/>
          <w:bottom w:val="nil"/>
          <w:right w:val="nil"/>
          <w:between w:val="nil"/>
        </w:pBdr>
        <w:spacing w:line="360" w:lineRule="auto"/>
        <w:ind w:left="265" w:right="154"/>
        <w:jc w:val="both"/>
        <w:rPr>
          <w:i/>
          <w:color w:val="000000"/>
          <w:sz w:val="26"/>
          <w:szCs w:val="26"/>
        </w:rPr>
      </w:pPr>
      <w:r>
        <w:rPr>
          <w:i/>
          <w:sz w:val="26"/>
          <w:szCs w:val="26"/>
        </w:rPr>
        <w:tab/>
      </w:r>
    </w:p>
    <w:p w14:paraId="2604279B" w14:textId="77777777" w:rsidR="00897424" w:rsidRDefault="00897424" w:rsidP="002A67EC">
      <w:pPr>
        <w:spacing w:before="123" w:line="360" w:lineRule="auto"/>
        <w:ind w:left="765" w:right="661"/>
        <w:jc w:val="center"/>
        <w:rPr>
          <w:i/>
          <w:sz w:val="26"/>
          <w:szCs w:val="26"/>
        </w:rPr>
      </w:pPr>
    </w:p>
    <w:p w14:paraId="538FB95B" w14:textId="49D6D997" w:rsidR="00897424" w:rsidRDefault="00897424" w:rsidP="002A67EC">
      <w:pPr>
        <w:spacing w:before="123" w:line="360" w:lineRule="auto"/>
        <w:ind w:left="765" w:right="661"/>
        <w:jc w:val="center"/>
        <w:rPr>
          <w:i/>
          <w:sz w:val="26"/>
          <w:szCs w:val="26"/>
        </w:rPr>
      </w:pPr>
    </w:p>
    <w:p w14:paraId="248069BE" w14:textId="77777777" w:rsidR="00897424" w:rsidRDefault="00897424" w:rsidP="002A67EC">
      <w:pPr>
        <w:spacing w:before="123" w:line="360" w:lineRule="auto"/>
        <w:ind w:left="765" w:right="661"/>
        <w:jc w:val="center"/>
        <w:rPr>
          <w:i/>
          <w:sz w:val="26"/>
          <w:szCs w:val="26"/>
        </w:rPr>
      </w:pPr>
    </w:p>
    <w:p w14:paraId="63282AD8" w14:textId="293C2261" w:rsidR="00897424" w:rsidRDefault="00897424" w:rsidP="002A67EC">
      <w:pPr>
        <w:spacing w:before="123" w:line="360" w:lineRule="auto"/>
        <w:ind w:left="765" w:right="661"/>
        <w:jc w:val="center"/>
        <w:rPr>
          <w:i/>
          <w:sz w:val="26"/>
          <w:szCs w:val="26"/>
        </w:rPr>
      </w:pPr>
    </w:p>
    <w:p w14:paraId="08B176C1" w14:textId="6D9D17F4" w:rsidR="00897424" w:rsidRDefault="00897424" w:rsidP="002A67EC">
      <w:pPr>
        <w:spacing w:before="123" w:line="360" w:lineRule="auto"/>
        <w:ind w:left="765" w:right="661"/>
        <w:jc w:val="center"/>
        <w:rPr>
          <w:i/>
          <w:sz w:val="26"/>
          <w:szCs w:val="26"/>
        </w:rPr>
      </w:pPr>
    </w:p>
    <w:p w14:paraId="08331CD3" w14:textId="487F34ED" w:rsidR="00897424" w:rsidRDefault="00897424" w:rsidP="002A67EC">
      <w:pPr>
        <w:spacing w:before="123" w:line="360" w:lineRule="auto"/>
        <w:ind w:left="765" w:right="661"/>
        <w:jc w:val="center"/>
        <w:rPr>
          <w:i/>
          <w:sz w:val="26"/>
          <w:szCs w:val="26"/>
        </w:rPr>
      </w:pPr>
    </w:p>
    <w:p w14:paraId="1E808586" w14:textId="2BF6B4A8" w:rsidR="00897424" w:rsidRDefault="00897424" w:rsidP="002A67EC">
      <w:pPr>
        <w:spacing w:before="123" w:line="360" w:lineRule="auto"/>
        <w:ind w:left="765" w:right="661"/>
        <w:jc w:val="center"/>
        <w:rPr>
          <w:i/>
          <w:sz w:val="26"/>
          <w:szCs w:val="26"/>
        </w:rPr>
      </w:pPr>
    </w:p>
    <w:p w14:paraId="66EF80BB" w14:textId="5BCE6935" w:rsidR="00897424" w:rsidRDefault="00897424" w:rsidP="002A67EC">
      <w:pPr>
        <w:spacing w:before="123" w:line="360" w:lineRule="auto"/>
        <w:ind w:left="765" w:right="661"/>
        <w:jc w:val="center"/>
        <w:rPr>
          <w:i/>
          <w:sz w:val="26"/>
          <w:szCs w:val="26"/>
        </w:rPr>
      </w:pPr>
    </w:p>
    <w:p w14:paraId="31A85290" w14:textId="2664D05C" w:rsidR="00897424" w:rsidRDefault="00897424" w:rsidP="002A67EC">
      <w:pPr>
        <w:spacing w:before="123" w:line="360" w:lineRule="auto"/>
        <w:ind w:left="765" w:right="661"/>
        <w:jc w:val="center"/>
        <w:rPr>
          <w:i/>
          <w:sz w:val="26"/>
          <w:szCs w:val="26"/>
        </w:rPr>
      </w:pPr>
    </w:p>
    <w:p w14:paraId="012552A8" w14:textId="4406F78E" w:rsidR="00897424" w:rsidRDefault="00897424" w:rsidP="002A67EC">
      <w:pPr>
        <w:spacing w:before="123" w:line="360" w:lineRule="auto"/>
        <w:ind w:left="765" w:right="661"/>
        <w:jc w:val="center"/>
        <w:rPr>
          <w:i/>
          <w:sz w:val="26"/>
          <w:szCs w:val="26"/>
        </w:rPr>
      </w:pPr>
    </w:p>
    <w:p w14:paraId="38B51201" w14:textId="27E3DDE5" w:rsidR="00897424" w:rsidRDefault="00897424" w:rsidP="002A67EC">
      <w:pPr>
        <w:spacing w:before="123" w:line="360" w:lineRule="auto"/>
        <w:ind w:left="765" w:right="661"/>
        <w:jc w:val="center"/>
        <w:rPr>
          <w:i/>
          <w:sz w:val="26"/>
          <w:szCs w:val="26"/>
        </w:rPr>
      </w:pPr>
    </w:p>
    <w:p w14:paraId="7E7DD775" w14:textId="315AA163" w:rsidR="00897424" w:rsidRDefault="00897424" w:rsidP="002A67EC">
      <w:pPr>
        <w:spacing w:before="123" w:line="360" w:lineRule="auto"/>
        <w:ind w:left="765" w:right="661"/>
        <w:jc w:val="center"/>
        <w:rPr>
          <w:i/>
          <w:sz w:val="26"/>
          <w:szCs w:val="26"/>
        </w:rPr>
      </w:pPr>
    </w:p>
    <w:p w14:paraId="1BBC4DC0" w14:textId="398E463D" w:rsidR="00897424" w:rsidRDefault="00897424" w:rsidP="002A67EC">
      <w:pPr>
        <w:spacing w:before="123" w:line="360" w:lineRule="auto"/>
        <w:ind w:left="765" w:right="661"/>
        <w:jc w:val="center"/>
        <w:rPr>
          <w:i/>
          <w:sz w:val="26"/>
          <w:szCs w:val="26"/>
        </w:rPr>
      </w:pPr>
    </w:p>
    <w:p w14:paraId="606C05A1" w14:textId="35D98A8B" w:rsidR="00897424" w:rsidRDefault="00897424" w:rsidP="002A67EC">
      <w:pPr>
        <w:spacing w:before="123" w:line="360" w:lineRule="auto"/>
        <w:ind w:left="765" w:right="661"/>
        <w:jc w:val="center"/>
        <w:rPr>
          <w:i/>
          <w:sz w:val="26"/>
          <w:szCs w:val="26"/>
        </w:rPr>
      </w:pPr>
    </w:p>
    <w:p w14:paraId="0C5E1ECD" w14:textId="34380D2D" w:rsidR="005E12BA" w:rsidRDefault="005E12BA" w:rsidP="002A67EC">
      <w:pPr>
        <w:spacing w:before="123" w:line="360" w:lineRule="auto"/>
        <w:ind w:left="765" w:right="661"/>
        <w:jc w:val="center"/>
        <w:rPr>
          <w:i/>
          <w:sz w:val="26"/>
          <w:szCs w:val="26"/>
        </w:rPr>
      </w:pPr>
    </w:p>
    <w:p w14:paraId="4EA436B4" w14:textId="77777777" w:rsidR="00FD52F6" w:rsidRDefault="00FD52F6" w:rsidP="002A67EC">
      <w:pPr>
        <w:spacing w:before="123" w:line="360" w:lineRule="auto"/>
        <w:ind w:left="765" w:right="661"/>
        <w:jc w:val="center"/>
        <w:rPr>
          <w:i/>
          <w:sz w:val="26"/>
          <w:szCs w:val="26"/>
        </w:rPr>
      </w:pPr>
    </w:p>
    <w:p w14:paraId="0C60C2DB" w14:textId="15ADE627" w:rsidR="00FD52F6" w:rsidRPr="00FD52F6" w:rsidRDefault="007D0DA7" w:rsidP="002A67EC">
      <w:pPr>
        <w:pStyle w:val="Heading2"/>
      </w:pPr>
      <w:bookmarkStart w:id="70" w:name="_heading=h.2jxsxqh" w:colFirst="0" w:colLast="0"/>
      <w:bookmarkStart w:id="71" w:name="_Toc153314340"/>
      <w:bookmarkEnd w:id="70"/>
      <w:r>
        <w:rPr>
          <w:lang w:val="en-US"/>
        </w:rPr>
        <w:t xml:space="preserve">1.3.2 </w:t>
      </w:r>
      <w:r w:rsidRPr="007D0DA7">
        <w:t>Đặc trưng của mô hình đề xuất</w:t>
      </w:r>
      <w:bookmarkEnd w:id="71"/>
    </w:p>
    <w:p w14:paraId="4E9CBD1C" w14:textId="3A187E41" w:rsidR="00DE2C05" w:rsidRDefault="00DE2C05" w:rsidP="002A67EC">
      <w:pPr>
        <w:pBdr>
          <w:top w:val="nil"/>
          <w:left w:val="nil"/>
          <w:bottom w:val="nil"/>
          <w:right w:val="nil"/>
          <w:between w:val="nil"/>
        </w:pBdr>
        <w:tabs>
          <w:tab w:val="left" w:pos="2250"/>
          <w:tab w:val="left" w:pos="2340"/>
          <w:tab w:val="left" w:pos="2610"/>
        </w:tabs>
        <w:spacing w:line="360" w:lineRule="auto"/>
        <w:ind w:left="810" w:firstLine="895"/>
        <w:rPr>
          <w:sz w:val="26"/>
          <w:szCs w:val="26"/>
        </w:rPr>
      </w:pPr>
      <w:r w:rsidRPr="004252F9">
        <w:rPr>
          <w:b/>
          <w:bCs/>
          <w:sz w:val="26"/>
          <w:szCs w:val="26"/>
        </w:rPr>
        <w:t>U-Net</w:t>
      </w:r>
      <w:r w:rsidR="004E5BD0">
        <w:rPr>
          <w:b/>
          <w:bCs/>
          <w:sz w:val="26"/>
          <w:szCs w:val="26"/>
          <w:lang w:val="en-US"/>
        </w:rPr>
        <w:t xml:space="preserve"> [5]</w:t>
      </w:r>
      <w:r>
        <w:rPr>
          <w:sz w:val="26"/>
          <w:szCs w:val="26"/>
        </w:rPr>
        <w:t xml:space="preserve"> là một kiến trúc mạng nơ-ron sâu được sử dụng cho các tác vụ phân đoạn hình ảnh (image segmentation). Kiến trúc này được giới thiệu lần đầu tiên bởi Olaf Ronneberger và cộng sự trong bài báo "U-Net: Convolutional Networks for Biomedical Image Segmentation" năm 2015.</w:t>
      </w:r>
      <w:r>
        <w:rPr>
          <w:sz w:val="26"/>
          <w:szCs w:val="26"/>
          <w:lang w:val="en-US"/>
        </w:rPr>
        <w:t xml:space="preserve"> </w:t>
      </w:r>
      <w:r>
        <w:rPr>
          <w:sz w:val="26"/>
          <w:szCs w:val="26"/>
        </w:rPr>
        <w:t>U-net là một mạng nơ-ron tích chập (CNN) được phát triển để giải quyết các vấn đề liên quan đến xử lý ảnh, đặc biệt là trong tác vụ phân đoạn ảnh. Kiến trúc này đã được chứng minh là hiệu quả trong việc phân đoạn các đối tượng trong hình ảnh y tế, tự nhiên và vệ tinh.</w:t>
      </w:r>
    </w:p>
    <w:p w14:paraId="7560EEBA" w14:textId="77777777" w:rsidR="00E05E87" w:rsidRDefault="00DE2C05" w:rsidP="002A67EC">
      <w:pPr>
        <w:keepNext/>
        <w:pBdr>
          <w:top w:val="nil"/>
          <w:left w:val="nil"/>
          <w:bottom w:val="nil"/>
          <w:right w:val="nil"/>
          <w:between w:val="nil"/>
        </w:pBdr>
        <w:tabs>
          <w:tab w:val="left" w:pos="1706"/>
        </w:tabs>
        <w:spacing w:line="360" w:lineRule="auto"/>
        <w:ind w:left="1705"/>
      </w:pPr>
      <w:bookmarkStart w:id="72" w:name="_heading=h.5kxb45enc3oh" w:colFirst="0" w:colLast="0"/>
      <w:bookmarkEnd w:id="72"/>
      <w:r>
        <w:rPr>
          <w:sz w:val="26"/>
          <w:szCs w:val="26"/>
        </w:rPr>
        <w:lastRenderedPageBreak/>
        <w:tab/>
      </w:r>
      <w:r>
        <w:rPr>
          <w:sz w:val="26"/>
          <w:szCs w:val="26"/>
        </w:rPr>
        <w:tab/>
      </w:r>
      <w:r>
        <w:rPr>
          <w:noProof/>
          <w:sz w:val="26"/>
          <w:szCs w:val="26"/>
        </w:rPr>
        <w:drawing>
          <wp:inline distT="114300" distB="114300" distL="114300" distR="114300" wp14:anchorId="6AEDB23C" wp14:editId="3BDB9365">
            <wp:extent cx="3417080" cy="2428381"/>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417080" cy="2428381"/>
                    </a:xfrm>
                    <a:prstGeom prst="rect">
                      <a:avLst/>
                    </a:prstGeom>
                    <a:ln/>
                  </pic:spPr>
                </pic:pic>
              </a:graphicData>
            </a:graphic>
          </wp:inline>
        </w:drawing>
      </w:r>
    </w:p>
    <w:p w14:paraId="5EE6F375" w14:textId="74D4A135" w:rsidR="00DE2C05" w:rsidRPr="00E05E87" w:rsidRDefault="00E05E87" w:rsidP="002A67EC">
      <w:pPr>
        <w:pStyle w:val="Caption"/>
        <w:spacing w:line="360" w:lineRule="auto"/>
        <w:jc w:val="center"/>
        <w:rPr>
          <w:i w:val="0"/>
          <w:iCs w:val="0"/>
          <w:color w:val="auto"/>
          <w:sz w:val="26"/>
          <w:szCs w:val="26"/>
        </w:rPr>
      </w:pPr>
      <w:bookmarkStart w:id="73" w:name="_Toc153306789"/>
      <w:r w:rsidRPr="00E05E87">
        <w:rPr>
          <w:b/>
          <w:bCs/>
          <w:i w:val="0"/>
          <w:iCs w:val="0"/>
          <w:color w:val="auto"/>
          <w:sz w:val="26"/>
          <w:szCs w:val="26"/>
        </w:rPr>
        <w:t xml:space="preserve">Hình </w:t>
      </w:r>
      <w:r w:rsidRPr="00E05E87">
        <w:rPr>
          <w:b/>
          <w:bCs/>
          <w:i w:val="0"/>
          <w:iCs w:val="0"/>
          <w:color w:val="auto"/>
          <w:sz w:val="26"/>
          <w:szCs w:val="26"/>
        </w:rPr>
        <w:fldChar w:fldCharType="begin"/>
      </w:r>
      <w:r w:rsidRPr="00E05E87">
        <w:rPr>
          <w:b/>
          <w:bCs/>
          <w:i w:val="0"/>
          <w:iCs w:val="0"/>
          <w:color w:val="auto"/>
          <w:sz w:val="26"/>
          <w:szCs w:val="26"/>
        </w:rPr>
        <w:instrText xml:space="preserve"> SEQ Hình \* ARABIC </w:instrText>
      </w:r>
      <w:r w:rsidRPr="00E05E87">
        <w:rPr>
          <w:b/>
          <w:bCs/>
          <w:i w:val="0"/>
          <w:iCs w:val="0"/>
          <w:color w:val="auto"/>
          <w:sz w:val="26"/>
          <w:szCs w:val="26"/>
        </w:rPr>
        <w:fldChar w:fldCharType="separate"/>
      </w:r>
      <w:r w:rsidR="00DB3A1C">
        <w:rPr>
          <w:b/>
          <w:bCs/>
          <w:i w:val="0"/>
          <w:iCs w:val="0"/>
          <w:noProof/>
          <w:color w:val="auto"/>
          <w:sz w:val="26"/>
          <w:szCs w:val="26"/>
        </w:rPr>
        <w:t>3</w:t>
      </w:r>
      <w:r w:rsidRPr="00E05E87">
        <w:rPr>
          <w:b/>
          <w:bCs/>
          <w:i w:val="0"/>
          <w:iCs w:val="0"/>
          <w:color w:val="auto"/>
          <w:sz w:val="26"/>
          <w:szCs w:val="26"/>
        </w:rPr>
        <w:fldChar w:fldCharType="end"/>
      </w:r>
      <w:r w:rsidRPr="00E05E87">
        <w:rPr>
          <w:i w:val="0"/>
          <w:iCs w:val="0"/>
          <w:color w:val="auto"/>
          <w:sz w:val="26"/>
          <w:szCs w:val="26"/>
          <w:lang w:val="en-US"/>
        </w:rPr>
        <w:t>: Kiến trúc U-Net</w:t>
      </w:r>
      <w:bookmarkStart w:id="74" w:name="_heading=h.rc03c0m49pxp" w:colFirst="0" w:colLast="0"/>
      <w:bookmarkStart w:id="75" w:name="_heading=h.f88f8mok7hut" w:colFirst="0" w:colLast="0"/>
      <w:bookmarkEnd w:id="73"/>
      <w:bookmarkEnd w:id="74"/>
      <w:bookmarkEnd w:id="75"/>
    </w:p>
    <w:p w14:paraId="0870FCC6" w14:textId="77777777" w:rsidR="00A13013" w:rsidRPr="00480636" w:rsidRDefault="00A13013" w:rsidP="002A67EC">
      <w:pPr>
        <w:spacing w:line="360" w:lineRule="auto"/>
        <w:ind w:left="720" w:firstLine="720"/>
        <w:rPr>
          <w:sz w:val="26"/>
          <w:szCs w:val="26"/>
        </w:rPr>
      </w:pPr>
      <w:bookmarkStart w:id="76" w:name="_heading=h.6wjgzrni68zt" w:colFirst="0" w:colLast="0"/>
      <w:bookmarkEnd w:id="76"/>
      <w:r w:rsidRPr="00480636">
        <w:rPr>
          <w:sz w:val="26"/>
          <w:szCs w:val="26"/>
        </w:rPr>
        <w:t>Kiến trúc U-Net có thể được chia thành hai phần chính:</w:t>
      </w:r>
    </w:p>
    <w:p w14:paraId="3F1A9C01" w14:textId="5E482C7F" w:rsidR="003A5F8F" w:rsidRDefault="00A13013" w:rsidP="009C493B">
      <w:pPr>
        <w:tabs>
          <w:tab w:val="left" w:pos="1440"/>
          <w:tab w:val="left" w:pos="1620"/>
        </w:tabs>
        <w:spacing w:line="360" w:lineRule="auto"/>
        <w:ind w:left="720" w:firstLine="450"/>
        <w:rPr>
          <w:ins w:id="77" w:author="{C4EF432F-103F-47B9-B717-B3FFC6305E80}" w:date="2023-12-13T00:32:00Z"/>
          <w:sz w:val="26"/>
          <w:szCs w:val="26"/>
        </w:rPr>
      </w:pPr>
      <w:r w:rsidRPr="00480636">
        <w:rPr>
          <w:sz w:val="26"/>
          <w:szCs w:val="26"/>
        </w:rPr>
        <w:t xml:space="preserve"> </w:t>
      </w:r>
      <w:r w:rsidRPr="00480636">
        <w:rPr>
          <w:sz w:val="26"/>
          <w:szCs w:val="26"/>
        </w:rPr>
        <w:tab/>
      </w:r>
      <w:r w:rsidRPr="00480636">
        <w:rPr>
          <w:b/>
          <w:bCs/>
          <w:sz w:val="26"/>
          <w:szCs w:val="26"/>
        </w:rPr>
        <w:t>Phần downsampling</w:t>
      </w:r>
      <w:r w:rsidRPr="00480636">
        <w:rPr>
          <w:sz w:val="26"/>
          <w:szCs w:val="26"/>
        </w:rPr>
        <w:t xml:space="preserve">: </w:t>
      </w:r>
    </w:p>
    <w:p w14:paraId="08DAFEE4" w14:textId="1D307249" w:rsidR="003A5F8F" w:rsidRDefault="00A13013" w:rsidP="009C493B">
      <w:pPr>
        <w:spacing w:line="360" w:lineRule="auto"/>
        <w:ind w:left="810" w:firstLine="900"/>
        <w:rPr>
          <w:ins w:id="78" w:author="{C4EF432F-103F-47B9-B717-B3FFC6305E80}" w:date="2023-12-13T00:32:00Z"/>
          <w:sz w:val="26"/>
          <w:szCs w:val="26"/>
        </w:rPr>
      </w:pPr>
      <w:r w:rsidRPr="00480636">
        <w:rPr>
          <w:sz w:val="26"/>
          <w:szCs w:val="26"/>
        </w:rPr>
        <w:t xml:space="preserve">Phần này chịu trách nhiệm thu nhỏ kích thước của biểu diễn ảnh và tăng số kênh. Điều này giúp mô hình học các đặc trưng toàn cục của ảnh. </w:t>
      </w:r>
    </w:p>
    <w:p w14:paraId="7764032F" w14:textId="77777777" w:rsidR="00A13013" w:rsidRDefault="00A13013" w:rsidP="002A67EC">
      <w:pPr>
        <w:spacing w:line="360" w:lineRule="auto"/>
        <w:ind w:left="720" w:firstLine="720"/>
        <w:rPr>
          <w:sz w:val="26"/>
          <w:szCs w:val="26"/>
        </w:rPr>
      </w:pPr>
      <w:r w:rsidRPr="00480636">
        <w:rPr>
          <w:b/>
          <w:bCs/>
          <w:sz w:val="26"/>
          <w:szCs w:val="26"/>
        </w:rPr>
        <w:t>Phần upsampling:</w:t>
      </w:r>
      <w:r w:rsidRPr="00480636">
        <w:rPr>
          <w:sz w:val="26"/>
          <w:szCs w:val="26"/>
        </w:rPr>
        <w:t xml:space="preserve"> </w:t>
      </w:r>
    </w:p>
    <w:p w14:paraId="52DB141D" w14:textId="77777777" w:rsidR="00A13013" w:rsidRDefault="00A13013" w:rsidP="002A67EC">
      <w:pPr>
        <w:spacing w:line="360" w:lineRule="auto"/>
        <w:ind w:left="810" w:firstLine="1080"/>
        <w:rPr>
          <w:sz w:val="26"/>
          <w:szCs w:val="26"/>
        </w:rPr>
      </w:pPr>
      <w:r w:rsidRPr="00480636">
        <w:rPr>
          <w:sz w:val="26"/>
          <w:szCs w:val="26"/>
        </w:rPr>
        <w:t xml:space="preserve">Phần này chịu trách nhiệm phóng to kích thước của biểu diễn ảnh và giảm số kênh. Điều này giúp mô hình khôi phục chi tiết và dự đoán phân đoạn cho từng pixel. </w:t>
      </w:r>
    </w:p>
    <w:p w14:paraId="399F880F" w14:textId="77777777" w:rsidR="00A13013" w:rsidRDefault="00A13013" w:rsidP="002A67EC">
      <w:pPr>
        <w:spacing w:line="360" w:lineRule="auto"/>
        <w:ind w:left="720" w:firstLine="990"/>
        <w:rPr>
          <w:sz w:val="26"/>
          <w:szCs w:val="26"/>
        </w:rPr>
      </w:pPr>
      <w:r w:rsidRPr="00480636">
        <w:rPr>
          <w:sz w:val="26"/>
          <w:szCs w:val="26"/>
        </w:rPr>
        <w:t xml:space="preserve">Kiến trúc U-Net có một số ưu điểm sau: </w:t>
      </w:r>
    </w:p>
    <w:p w14:paraId="38337407" w14:textId="77777777" w:rsidR="00A13013" w:rsidRDefault="00A13013" w:rsidP="002A67EC">
      <w:pPr>
        <w:tabs>
          <w:tab w:val="left" w:pos="810"/>
          <w:tab w:val="left" w:pos="1080"/>
        </w:tabs>
        <w:spacing w:line="360" w:lineRule="auto"/>
        <w:ind w:left="810" w:firstLine="900"/>
        <w:rPr>
          <w:sz w:val="26"/>
          <w:szCs w:val="26"/>
        </w:rPr>
      </w:pPr>
      <w:r w:rsidRPr="00480636">
        <w:rPr>
          <w:sz w:val="26"/>
          <w:szCs w:val="26"/>
        </w:rPr>
        <w:t xml:space="preserve">Khả năng học các đặc trưng ở các mức độ khác nhau: Phần downsampling của U-Net giúp mô hình học các đặc trưng toàn cục của ảnh, trong khi phần upsampling của U-Net giúp mô hình khôi phục chi tiết và dự đoán phân đoạn cho từng pixel. Điều này giúp mô hình có thể dự đoán phân đoạn chính xác hơn. </w:t>
      </w:r>
    </w:p>
    <w:p w14:paraId="28F6FC72" w14:textId="77777777" w:rsidR="00A13013" w:rsidRDefault="00A13013" w:rsidP="002A67EC">
      <w:pPr>
        <w:spacing w:line="360" w:lineRule="auto"/>
        <w:ind w:left="810" w:firstLine="900"/>
        <w:rPr>
          <w:sz w:val="26"/>
          <w:szCs w:val="26"/>
        </w:rPr>
      </w:pPr>
      <w:r w:rsidRPr="00480636">
        <w:rPr>
          <w:sz w:val="26"/>
          <w:szCs w:val="26"/>
        </w:rPr>
        <w:t>Kiến trúc đơn giản: Kiến trúc U-Net có cấu trúc đơn giản và dễ hiểu, giúp việc huấn luyện và triển khai mô hình trở nên dễ dàng hơn.</w:t>
      </w:r>
    </w:p>
    <w:p w14:paraId="263F7B54" w14:textId="4AE7154C" w:rsidR="00A13013" w:rsidRPr="00480636" w:rsidRDefault="00A13013" w:rsidP="002A67EC">
      <w:pPr>
        <w:spacing w:line="360" w:lineRule="auto"/>
        <w:ind w:left="720" w:firstLine="720"/>
        <w:rPr>
          <w:b/>
          <w:bCs/>
          <w:sz w:val="26"/>
          <w:szCs w:val="26"/>
          <w:lang w:val="en-US"/>
        </w:rPr>
      </w:pPr>
      <w:r w:rsidRPr="00480636">
        <w:rPr>
          <w:b/>
          <w:bCs/>
          <w:sz w:val="26"/>
          <w:szCs w:val="26"/>
          <w:lang w:val="en-US"/>
        </w:rPr>
        <w:t>Quá trình huấn luyện</w:t>
      </w:r>
    </w:p>
    <w:p w14:paraId="6C6B1E27" w14:textId="77777777" w:rsidR="00A13013" w:rsidRDefault="00A13013" w:rsidP="002A67EC">
      <w:pPr>
        <w:spacing w:line="360" w:lineRule="auto"/>
        <w:ind w:left="720" w:firstLine="990"/>
        <w:rPr>
          <w:sz w:val="26"/>
          <w:szCs w:val="26"/>
        </w:rPr>
      </w:pPr>
      <w:r w:rsidRPr="00480636">
        <w:rPr>
          <w:sz w:val="26"/>
          <w:szCs w:val="26"/>
        </w:rPr>
        <w:t xml:space="preserve">Trong đồ án này, mô hình U-Net của chúng tôi sử dụng các </w:t>
      </w:r>
      <w:r w:rsidRPr="00F37A42">
        <w:rPr>
          <w:sz w:val="26"/>
          <w:szCs w:val="26"/>
        </w:rPr>
        <w:t xml:space="preserve">lớp </w:t>
      </w:r>
    </w:p>
    <w:p w14:paraId="6470B9CC" w14:textId="77777777" w:rsidR="00A13013" w:rsidRPr="00480636" w:rsidRDefault="00A13013" w:rsidP="002A67EC">
      <w:pPr>
        <w:spacing w:line="360" w:lineRule="auto"/>
        <w:ind w:left="180" w:firstLine="720"/>
        <w:rPr>
          <w:sz w:val="26"/>
          <w:szCs w:val="26"/>
        </w:rPr>
      </w:pPr>
      <w:r w:rsidRPr="00F37A42">
        <w:rPr>
          <w:sz w:val="26"/>
          <w:szCs w:val="26"/>
        </w:rPr>
        <w:t>DoubleConv</w:t>
      </w:r>
      <w:r w:rsidRPr="00480636">
        <w:rPr>
          <w:sz w:val="26"/>
          <w:szCs w:val="26"/>
        </w:rPr>
        <w:t xml:space="preserve">, </w:t>
      </w:r>
      <w:r w:rsidRPr="00F37A42">
        <w:rPr>
          <w:sz w:val="26"/>
          <w:szCs w:val="26"/>
        </w:rPr>
        <w:t>lớp Down, lớp UP, lớp outc</w:t>
      </w:r>
      <w:r w:rsidRPr="00480636">
        <w:rPr>
          <w:sz w:val="26"/>
          <w:szCs w:val="26"/>
        </w:rPr>
        <w:t xml:space="preserve">. </w:t>
      </w:r>
    </w:p>
    <w:p w14:paraId="5394BC39" w14:textId="77777777" w:rsidR="00A13013" w:rsidRPr="00B41AD8" w:rsidRDefault="00A13013" w:rsidP="002A67EC">
      <w:pPr>
        <w:spacing w:line="360" w:lineRule="auto"/>
        <w:ind w:left="720" w:firstLine="720"/>
        <w:rPr>
          <w:b/>
          <w:bCs/>
          <w:sz w:val="26"/>
          <w:szCs w:val="26"/>
        </w:rPr>
      </w:pPr>
      <w:r w:rsidRPr="00B41AD8">
        <w:rPr>
          <w:b/>
          <w:bCs/>
          <w:sz w:val="26"/>
          <w:szCs w:val="26"/>
        </w:rPr>
        <w:t xml:space="preserve">Lớp DoubleConv: </w:t>
      </w:r>
    </w:p>
    <w:p w14:paraId="0C05ACE1" w14:textId="77777777" w:rsidR="00A13013" w:rsidRPr="00480636" w:rsidRDefault="00A13013" w:rsidP="002A67EC">
      <w:pPr>
        <w:spacing w:line="360" w:lineRule="auto"/>
        <w:ind w:left="900" w:firstLine="900"/>
        <w:rPr>
          <w:sz w:val="26"/>
          <w:szCs w:val="26"/>
        </w:rPr>
      </w:pPr>
      <w:r w:rsidRPr="00125B3B">
        <w:rPr>
          <w:sz w:val="26"/>
          <w:szCs w:val="26"/>
        </w:rPr>
        <w:t>Là khối xây dựng cơ bản của mô hình.Gồm hai lớp cuộn tích chập, hai lớp chuẩn hóa BatchNorm2d và hai lớp ReLU.Giúp trích xuất đặc trưng và áp dụng các hàm kích hoạt không tuyến tính.</w:t>
      </w:r>
    </w:p>
    <w:p w14:paraId="50C5E2DE" w14:textId="77777777" w:rsidR="00A13013" w:rsidRPr="00B41AD8" w:rsidRDefault="00A13013" w:rsidP="002A67EC">
      <w:pPr>
        <w:spacing w:line="360" w:lineRule="auto"/>
        <w:ind w:left="720" w:firstLine="720"/>
        <w:rPr>
          <w:b/>
          <w:bCs/>
          <w:sz w:val="26"/>
          <w:szCs w:val="26"/>
        </w:rPr>
      </w:pPr>
      <w:r w:rsidRPr="00B41AD8">
        <w:rPr>
          <w:b/>
          <w:bCs/>
          <w:sz w:val="26"/>
          <w:szCs w:val="26"/>
        </w:rPr>
        <w:t>Lớp Down:</w:t>
      </w:r>
    </w:p>
    <w:p w14:paraId="529D4227" w14:textId="77777777" w:rsidR="00A13013" w:rsidRPr="00480636" w:rsidRDefault="00A13013" w:rsidP="002A67EC">
      <w:pPr>
        <w:spacing w:line="360" w:lineRule="auto"/>
        <w:ind w:left="900" w:firstLine="720"/>
        <w:rPr>
          <w:sz w:val="26"/>
          <w:szCs w:val="26"/>
        </w:rPr>
      </w:pPr>
      <w:r w:rsidRPr="00125B3B">
        <w:rPr>
          <w:sz w:val="26"/>
          <w:szCs w:val="26"/>
        </w:rPr>
        <w:lastRenderedPageBreak/>
        <w:t>Giảm kích thước của biểu diễn ảnh và tăng số kênh.</w:t>
      </w:r>
      <w:r w:rsidRPr="00480636">
        <w:rPr>
          <w:sz w:val="26"/>
          <w:szCs w:val="26"/>
        </w:rPr>
        <w:t xml:space="preserve"> </w:t>
      </w:r>
      <w:r w:rsidRPr="00125B3B">
        <w:rPr>
          <w:sz w:val="26"/>
          <w:szCs w:val="26"/>
        </w:rPr>
        <w:t>Gồm một lớp MaxPooling2d và một lớp DoubleConv.</w:t>
      </w:r>
      <w:r w:rsidRPr="00480636">
        <w:rPr>
          <w:sz w:val="26"/>
          <w:szCs w:val="26"/>
        </w:rPr>
        <w:t xml:space="preserve"> </w:t>
      </w:r>
      <w:r w:rsidRPr="00125B3B">
        <w:rPr>
          <w:sz w:val="26"/>
          <w:szCs w:val="26"/>
        </w:rPr>
        <w:t>Giúp tổng hợp thông tin và tập trung vào các đặc trưng quan trọng hơn.</w:t>
      </w:r>
    </w:p>
    <w:p w14:paraId="75FFB465" w14:textId="77777777" w:rsidR="00A13013" w:rsidRPr="00B41AD8" w:rsidRDefault="00A13013" w:rsidP="002A67EC">
      <w:pPr>
        <w:spacing w:line="360" w:lineRule="auto"/>
        <w:ind w:left="1440"/>
        <w:rPr>
          <w:b/>
          <w:bCs/>
          <w:sz w:val="26"/>
          <w:szCs w:val="26"/>
        </w:rPr>
      </w:pPr>
      <w:r w:rsidRPr="00B41AD8">
        <w:rPr>
          <w:b/>
          <w:bCs/>
          <w:sz w:val="26"/>
          <w:szCs w:val="26"/>
        </w:rPr>
        <w:t>Lớp UP:</w:t>
      </w:r>
    </w:p>
    <w:p w14:paraId="6DB88BE9" w14:textId="77777777" w:rsidR="00A13013" w:rsidRDefault="00A13013" w:rsidP="002A67EC">
      <w:pPr>
        <w:spacing w:line="360" w:lineRule="auto"/>
        <w:ind w:left="900" w:firstLine="720"/>
        <w:rPr>
          <w:sz w:val="26"/>
          <w:szCs w:val="26"/>
        </w:rPr>
      </w:pPr>
      <w:r w:rsidRPr="00DE0F7E">
        <w:rPr>
          <w:sz w:val="26"/>
          <w:szCs w:val="26"/>
        </w:rPr>
        <w:t>Tăng kích thước của biểu diễn ảnh và giảm số kênh.Gồm một lớp Upsample hoặc ConvTranspose2d và một lớp DoubleConv.Giúp khôi phục chi tiết và dự đoán phân đoạn cho từng pixel.</w:t>
      </w:r>
    </w:p>
    <w:p w14:paraId="5BDC6859" w14:textId="77777777" w:rsidR="00A13013" w:rsidRPr="00B41AD8" w:rsidRDefault="00A13013" w:rsidP="001A7C71">
      <w:pPr>
        <w:spacing w:line="360" w:lineRule="auto"/>
        <w:ind w:left="720" w:firstLine="720"/>
        <w:rPr>
          <w:b/>
          <w:bCs/>
          <w:sz w:val="26"/>
          <w:szCs w:val="26"/>
        </w:rPr>
      </w:pPr>
      <w:r w:rsidRPr="00B41AD8">
        <w:rPr>
          <w:b/>
          <w:bCs/>
          <w:sz w:val="26"/>
          <w:szCs w:val="26"/>
        </w:rPr>
        <w:t>Lớp outc:</w:t>
      </w:r>
    </w:p>
    <w:p w14:paraId="319BFE2B" w14:textId="02B09433" w:rsidR="00A13013" w:rsidRPr="00DE0F7E" w:rsidRDefault="00A13013" w:rsidP="002A67EC">
      <w:pPr>
        <w:spacing w:line="360" w:lineRule="auto"/>
        <w:ind w:left="720" w:firstLine="990"/>
        <w:rPr>
          <w:sz w:val="26"/>
          <w:szCs w:val="26"/>
        </w:rPr>
      </w:pPr>
      <w:r w:rsidRPr="00DE0F7E">
        <w:rPr>
          <w:sz w:val="26"/>
          <w:szCs w:val="26"/>
        </w:rPr>
        <w:t>Lớp cuộn tích chập cuối cùng.</w:t>
      </w:r>
      <w:r w:rsidR="00590ADD">
        <w:rPr>
          <w:sz w:val="26"/>
          <w:szCs w:val="26"/>
          <w:lang w:val="en-US"/>
        </w:rPr>
        <w:t xml:space="preserve"> </w:t>
      </w:r>
      <w:r w:rsidRPr="00DE0F7E">
        <w:rPr>
          <w:sz w:val="26"/>
          <w:szCs w:val="26"/>
        </w:rPr>
        <w:t>Dự đoán phân đoạn với một kênh đầu ra.</w:t>
      </w:r>
    </w:p>
    <w:p w14:paraId="4200E4EB" w14:textId="67BA0848" w:rsidR="004C64EE" w:rsidRDefault="00A13013" w:rsidP="002A67EC">
      <w:pPr>
        <w:spacing w:line="360" w:lineRule="auto"/>
        <w:ind w:left="900" w:firstLine="810"/>
        <w:rPr>
          <w:sz w:val="26"/>
          <w:szCs w:val="26"/>
        </w:rPr>
      </w:pPr>
      <w:r w:rsidRPr="00480636">
        <w:rPr>
          <w:sz w:val="26"/>
          <w:szCs w:val="26"/>
        </w:rPr>
        <w:t xml:space="preserve">Mô hình sử dụng thuật toán tối ưu Adam với tốc độ học là 0.01. Quá trình huấn luyện diễn ra qua nhiều epochs, sau mỗi epochs tốc độ học được cập nhật lại. Sau khi kết thúc quá trình huấn luyện chúng tôi đánh giá hiệu xuất mô hình trên tập validation với hệ số đánh giá Dice.  </w:t>
      </w:r>
    </w:p>
    <w:p w14:paraId="541B8510" w14:textId="34CBD809" w:rsidR="00DE2C05" w:rsidRPr="008E11AD" w:rsidRDefault="00DE2C05" w:rsidP="002A67EC">
      <w:pPr>
        <w:pBdr>
          <w:top w:val="nil"/>
          <w:left w:val="nil"/>
          <w:bottom w:val="nil"/>
          <w:right w:val="nil"/>
          <w:between w:val="nil"/>
        </w:pBdr>
        <w:tabs>
          <w:tab w:val="left" w:pos="1710"/>
        </w:tabs>
        <w:spacing w:line="360" w:lineRule="auto"/>
        <w:ind w:left="810" w:firstLine="895"/>
        <w:rPr>
          <w:sz w:val="26"/>
          <w:szCs w:val="26"/>
        </w:rPr>
      </w:pPr>
      <w:bookmarkStart w:id="79" w:name="_heading=h.rfjeu57g4qjj" w:colFirst="0" w:colLast="0"/>
      <w:bookmarkStart w:id="80" w:name="_heading=h.k3zvzpgjw9i5" w:colFirst="0" w:colLast="0"/>
      <w:bookmarkEnd w:id="79"/>
      <w:bookmarkEnd w:id="80"/>
      <w:r>
        <w:rPr>
          <w:b/>
          <w:sz w:val="28"/>
          <w:szCs w:val="28"/>
        </w:rPr>
        <w:tab/>
      </w:r>
      <w:r w:rsidRPr="00BD7EC2">
        <w:rPr>
          <w:b/>
          <w:bCs/>
          <w:sz w:val="26"/>
          <w:szCs w:val="26"/>
        </w:rPr>
        <w:t>VGG</w:t>
      </w:r>
      <w:r w:rsidR="00BD7EC2" w:rsidRPr="00BD7EC2">
        <w:rPr>
          <w:b/>
          <w:bCs/>
          <w:sz w:val="26"/>
          <w:szCs w:val="26"/>
          <w:lang w:val="en-US"/>
        </w:rPr>
        <w:t>19</w:t>
      </w:r>
      <w:r w:rsidR="00981452">
        <w:rPr>
          <w:b/>
          <w:bCs/>
          <w:sz w:val="26"/>
          <w:szCs w:val="26"/>
          <w:lang w:val="en-US"/>
        </w:rPr>
        <w:t xml:space="preserve"> [6]</w:t>
      </w:r>
      <w:r>
        <w:rPr>
          <w:sz w:val="26"/>
          <w:szCs w:val="26"/>
        </w:rPr>
        <w:t xml:space="preserve"> là một trong những mô hình nổi tiếng trong lĩnh vực thị giác máy tính và được phát triển bởi nhóm nghiên cứu Visual Geometry Group tại Đại học Oxford. Mô hình này đã đạt được thành công lớn trong cuộc thi ImageNet Large Scale Visual Recognition Challenge (ILSVRC) năm 2014. Mô hình VGG19 giống với VGG16 ngoại trừ việc nó hỗ trợ nhiều lớp chập hơn VGG16 ba lớp. Điểm đặc biệt VGG19 có thể phân loại tới 1000 đối tượng. </w:t>
      </w:r>
      <w:bookmarkStart w:id="81" w:name="_heading=h.iajhfy3cftw9" w:colFirst="0" w:colLast="0"/>
      <w:bookmarkStart w:id="82" w:name="_heading=h.ef6ylekz93rh" w:colFirst="0" w:colLast="0"/>
      <w:bookmarkStart w:id="83" w:name="_heading=h.rr1okief91rr" w:colFirst="0" w:colLast="0"/>
      <w:bookmarkStart w:id="84" w:name="_heading=h.bo28gx70tck4" w:colFirst="0" w:colLast="0"/>
      <w:bookmarkStart w:id="85" w:name="_heading=h.cv8ntss44out" w:colFirst="0" w:colLast="0"/>
      <w:bookmarkStart w:id="86" w:name="_heading=h.4p5y5pt2xu01" w:colFirst="0" w:colLast="0"/>
      <w:bookmarkStart w:id="87" w:name="_heading=h.j54fz74naftm" w:colFirst="0" w:colLast="0"/>
      <w:bookmarkStart w:id="88" w:name="_heading=h.h6ikaxss1r84" w:colFirst="0" w:colLast="0"/>
      <w:bookmarkStart w:id="89" w:name="_heading=h.c74e49a1vuo2" w:colFirst="0" w:colLast="0"/>
      <w:bookmarkStart w:id="90" w:name="_heading=h.jsew3v2mnbrf" w:colFirst="0" w:colLast="0"/>
      <w:bookmarkStart w:id="91" w:name="_heading=h.br2es2z6zp5l" w:colFirst="0" w:colLast="0"/>
      <w:bookmarkEnd w:id="81"/>
      <w:bookmarkEnd w:id="82"/>
      <w:bookmarkEnd w:id="83"/>
      <w:bookmarkEnd w:id="84"/>
      <w:bookmarkEnd w:id="85"/>
      <w:bookmarkEnd w:id="86"/>
      <w:bookmarkEnd w:id="87"/>
      <w:bookmarkEnd w:id="88"/>
      <w:bookmarkEnd w:id="89"/>
      <w:bookmarkEnd w:id="90"/>
      <w:bookmarkEnd w:id="91"/>
    </w:p>
    <w:p w14:paraId="3ECC8BB5" w14:textId="12FC81A7" w:rsidR="00DE2C05" w:rsidRDefault="00DE2C05" w:rsidP="002A67EC">
      <w:pPr>
        <w:pBdr>
          <w:top w:val="nil"/>
          <w:left w:val="nil"/>
          <w:bottom w:val="nil"/>
          <w:right w:val="nil"/>
          <w:between w:val="nil"/>
        </w:pBdr>
        <w:tabs>
          <w:tab w:val="left" w:pos="1800"/>
        </w:tabs>
        <w:spacing w:line="360" w:lineRule="auto"/>
        <w:ind w:left="810" w:right="-150" w:firstLine="990"/>
        <w:rPr>
          <w:sz w:val="26"/>
          <w:szCs w:val="26"/>
        </w:rPr>
      </w:pPr>
      <w:r>
        <w:rPr>
          <w:sz w:val="26"/>
          <w:szCs w:val="26"/>
        </w:rPr>
        <w:t>Kiến trúc mạng của VGG19 có kích thước đầu vào là 224x224x3, gồm 16 lớp convolutional đặt liên tiếp, mỗi lớp có bộ lọc 3x3 và hàm kích hoạt ReLU, Lớp pooling kiểu max pooling với cửa sổ 2x2 và bước nhảy 2, ba lớp fully connected với 4096 đơn vị ẩn mỗi lớp, hàm softmax thường được áp dụng để tạo ra phân phối xác suất trên các lớp phân loại. Bằng cách này, mục tiêu của VGG19 là đạt được hiệu suất tốt trong việc phân loại hình ảnh và các nhiệm vụ thị giác máy tính khác, thông qua việc sử dụng một kiến trúc mạng sâu với nhiều lớp tích chập và lớp kết nối đầy đủ.</w:t>
      </w:r>
    </w:p>
    <w:p w14:paraId="5CDD5DE7" w14:textId="77777777" w:rsidR="00E05E87" w:rsidRDefault="008E11AD" w:rsidP="002A67EC">
      <w:pPr>
        <w:keepNext/>
        <w:pBdr>
          <w:top w:val="nil"/>
          <w:left w:val="nil"/>
          <w:bottom w:val="nil"/>
          <w:right w:val="nil"/>
          <w:between w:val="nil"/>
        </w:pBdr>
        <w:tabs>
          <w:tab w:val="left" w:pos="1706"/>
        </w:tabs>
        <w:spacing w:line="360" w:lineRule="auto"/>
        <w:ind w:left="1705"/>
      </w:pPr>
      <w:bookmarkStart w:id="92" w:name="_heading=h.yqmf15elte1l" w:colFirst="0" w:colLast="0"/>
      <w:bookmarkStart w:id="93" w:name="_heading=h.b3oeqisan85k" w:colFirst="0" w:colLast="0"/>
      <w:bookmarkEnd w:id="92"/>
      <w:bookmarkEnd w:id="93"/>
      <w:r>
        <w:rPr>
          <w:noProof/>
        </w:rPr>
        <w:lastRenderedPageBreak/>
        <w:drawing>
          <wp:inline distT="0" distB="0" distL="0" distR="0" wp14:anchorId="2547E925" wp14:editId="52C7E74A">
            <wp:extent cx="4852863" cy="1988820"/>
            <wp:effectExtent l="0" t="0" r="5080" b="0"/>
            <wp:docPr id="109058407" name="Picture 109058407" descr="VGG-19 Architecture [39]. VGG-19 has 16 convolution layers grouped into...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GG-19 Architecture [39]. VGG-19 has 16 convolution layers grouped into...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861" cy="1998655"/>
                    </a:xfrm>
                    <a:prstGeom prst="rect">
                      <a:avLst/>
                    </a:prstGeom>
                    <a:noFill/>
                    <a:ln>
                      <a:noFill/>
                    </a:ln>
                  </pic:spPr>
                </pic:pic>
              </a:graphicData>
            </a:graphic>
          </wp:inline>
        </w:drawing>
      </w:r>
    </w:p>
    <w:p w14:paraId="49230387" w14:textId="7E2BCD57" w:rsidR="00DE2C05" w:rsidRPr="00BA4EE2" w:rsidRDefault="00E05E87" w:rsidP="002A67EC">
      <w:pPr>
        <w:pStyle w:val="Caption"/>
        <w:spacing w:line="360" w:lineRule="auto"/>
        <w:ind w:firstLine="1710"/>
        <w:jc w:val="center"/>
        <w:rPr>
          <w:rFonts w:ascii="Roboto" w:eastAsia="Roboto" w:hAnsi="Roboto" w:cs="Roboto"/>
          <w:b/>
          <w:i w:val="0"/>
          <w:iCs w:val="0"/>
          <w:color w:val="auto"/>
          <w:sz w:val="26"/>
          <w:szCs w:val="26"/>
        </w:rPr>
      </w:pPr>
      <w:bookmarkStart w:id="94" w:name="_Toc153306790"/>
      <w:r w:rsidRPr="00E05E87">
        <w:rPr>
          <w:b/>
          <w:bCs/>
          <w:i w:val="0"/>
          <w:iCs w:val="0"/>
          <w:color w:val="auto"/>
          <w:sz w:val="26"/>
          <w:szCs w:val="26"/>
        </w:rPr>
        <w:t xml:space="preserve">Hình </w:t>
      </w:r>
      <w:r w:rsidRPr="00E05E87">
        <w:rPr>
          <w:b/>
          <w:bCs/>
          <w:i w:val="0"/>
          <w:iCs w:val="0"/>
          <w:color w:val="auto"/>
          <w:sz w:val="26"/>
          <w:szCs w:val="26"/>
        </w:rPr>
        <w:fldChar w:fldCharType="begin"/>
      </w:r>
      <w:r w:rsidRPr="00E05E87">
        <w:rPr>
          <w:b/>
          <w:bCs/>
          <w:i w:val="0"/>
          <w:iCs w:val="0"/>
          <w:color w:val="auto"/>
          <w:sz w:val="26"/>
          <w:szCs w:val="26"/>
        </w:rPr>
        <w:instrText xml:space="preserve"> SEQ Hình \* ARABIC </w:instrText>
      </w:r>
      <w:r w:rsidRPr="00E05E87">
        <w:rPr>
          <w:b/>
          <w:bCs/>
          <w:i w:val="0"/>
          <w:iCs w:val="0"/>
          <w:color w:val="auto"/>
          <w:sz w:val="26"/>
          <w:szCs w:val="26"/>
        </w:rPr>
        <w:fldChar w:fldCharType="separate"/>
      </w:r>
      <w:r w:rsidR="00DB3A1C">
        <w:rPr>
          <w:b/>
          <w:bCs/>
          <w:i w:val="0"/>
          <w:iCs w:val="0"/>
          <w:noProof/>
          <w:color w:val="auto"/>
          <w:sz w:val="26"/>
          <w:szCs w:val="26"/>
        </w:rPr>
        <w:t>4</w:t>
      </w:r>
      <w:r w:rsidRPr="00E05E87">
        <w:rPr>
          <w:b/>
          <w:bCs/>
          <w:i w:val="0"/>
          <w:iCs w:val="0"/>
          <w:color w:val="auto"/>
          <w:sz w:val="26"/>
          <w:szCs w:val="26"/>
        </w:rPr>
        <w:fldChar w:fldCharType="end"/>
      </w:r>
      <w:r w:rsidRPr="00E05E87">
        <w:rPr>
          <w:i w:val="0"/>
          <w:iCs w:val="0"/>
          <w:color w:val="auto"/>
          <w:sz w:val="26"/>
          <w:szCs w:val="26"/>
          <w:lang w:val="en-US"/>
        </w:rPr>
        <w:t>: Kiến trúc VGG19</w:t>
      </w:r>
      <w:bookmarkStart w:id="95" w:name="_heading=h.is08x7wp8in" w:colFirst="0" w:colLast="0"/>
      <w:bookmarkStart w:id="96" w:name="_heading=h.jojmcxt4jvgq" w:colFirst="0" w:colLast="0"/>
      <w:bookmarkStart w:id="97" w:name="_heading=h.7nxf1k6h6293" w:colFirst="0" w:colLast="0"/>
      <w:bookmarkEnd w:id="94"/>
      <w:bookmarkEnd w:id="95"/>
      <w:bookmarkEnd w:id="96"/>
      <w:bookmarkEnd w:id="97"/>
    </w:p>
    <w:p w14:paraId="39186319" w14:textId="77777777" w:rsidR="00F76ECC" w:rsidRDefault="00DE2C05" w:rsidP="002A67EC">
      <w:pPr>
        <w:pBdr>
          <w:top w:val="nil"/>
          <w:left w:val="nil"/>
          <w:bottom w:val="nil"/>
          <w:right w:val="nil"/>
          <w:between w:val="nil"/>
        </w:pBdr>
        <w:tabs>
          <w:tab w:val="left" w:pos="1890"/>
        </w:tabs>
        <w:spacing w:line="360" w:lineRule="auto"/>
        <w:ind w:left="810" w:firstLine="990"/>
        <w:rPr>
          <w:b/>
          <w:sz w:val="28"/>
          <w:szCs w:val="28"/>
        </w:rPr>
      </w:pPr>
      <w:bookmarkStart w:id="98" w:name="_heading=h.uo2u7viojq4z" w:colFirst="0" w:colLast="0"/>
      <w:bookmarkStart w:id="99" w:name="_heading=h.p8p05ey0y1q7" w:colFirst="0" w:colLast="0"/>
      <w:bookmarkEnd w:id="98"/>
      <w:bookmarkEnd w:id="99"/>
      <w:r>
        <w:rPr>
          <w:b/>
          <w:sz w:val="28"/>
          <w:szCs w:val="28"/>
        </w:rPr>
        <w:tab/>
      </w:r>
    </w:p>
    <w:p w14:paraId="06611686" w14:textId="77777777" w:rsidR="00060892" w:rsidRDefault="00060892" w:rsidP="002A67EC">
      <w:pPr>
        <w:spacing w:line="360" w:lineRule="auto"/>
        <w:ind w:left="720" w:firstLine="720"/>
        <w:rPr>
          <w:b/>
          <w:bCs/>
          <w:sz w:val="26"/>
          <w:szCs w:val="26"/>
          <w:lang w:val="en-US"/>
        </w:rPr>
      </w:pPr>
    </w:p>
    <w:p w14:paraId="2E6B021E" w14:textId="0BC45798" w:rsidR="00A42B4F" w:rsidRDefault="00A42B4F" w:rsidP="002A67EC">
      <w:pPr>
        <w:spacing w:line="360" w:lineRule="auto"/>
        <w:ind w:left="720" w:firstLine="720"/>
        <w:rPr>
          <w:b/>
          <w:bCs/>
          <w:sz w:val="26"/>
          <w:szCs w:val="26"/>
          <w:lang w:val="en-US"/>
        </w:rPr>
      </w:pPr>
      <w:r w:rsidRPr="00EC1721">
        <w:rPr>
          <w:b/>
          <w:bCs/>
          <w:sz w:val="26"/>
          <w:szCs w:val="26"/>
          <w:lang w:val="en-US"/>
        </w:rPr>
        <w:t>Quá trình huấn luyện</w:t>
      </w:r>
    </w:p>
    <w:p w14:paraId="708F5629" w14:textId="5CB9D93F" w:rsidR="00A42B4F" w:rsidRPr="00707ECA" w:rsidRDefault="00EC1721" w:rsidP="002A67EC">
      <w:pPr>
        <w:spacing w:line="360" w:lineRule="auto"/>
        <w:ind w:left="720" w:firstLine="720"/>
        <w:rPr>
          <w:sz w:val="26"/>
          <w:szCs w:val="26"/>
        </w:rPr>
      </w:pPr>
      <w:r w:rsidRPr="00EC1721">
        <w:rPr>
          <w:sz w:val="26"/>
          <w:szCs w:val="26"/>
        </w:rPr>
        <w:t>Đầu vào của mô hình là một ảnh với 24 kênh và kích thước 256x256.</w:t>
      </w:r>
      <w:r w:rsidR="00963634">
        <w:rPr>
          <w:sz w:val="26"/>
          <w:szCs w:val="26"/>
          <w:lang w:val="en-US"/>
        </w:rPr>
        <w:t xml:space="preserve"> </w:t>
      </w:r>
      <w:r w:rsidR="00913710">
        <w:rPr>
          <w:sz w:val="26"/>
          <w:szCs w:val="26"/>
          <w:lang w:val="en-US"/>
        </w:rPr>
        <w:t>Quá trình huấn luyện m</w:t>
      </w:r>
      <w:r w:rsidR="00913710" w:rsidRPr="00480636">
        <w:rPr>
          <w:sz w:val="26"/>
          <w:szCs w:val="26"/>
        </w:rPr>
        <w:t>ô</w:t>
      </w:r>
      <w:r w:rsidRPr="00480636">
        <w:rPr>
          <w:sz w:val="26"/>
          <w:szCs w:val="26"/>
        </w:rPr>
        <w:t xml:space="preserve"> </w:t>
      </w:r>
      <w:r w:rsidRPr="00EC1721">
        <w:rPr>
          <w:sz w:val="26"/>
          <w:szCs w:val="26"/>
        </w:rPr>
        <w:t xml:space="preserve">hình </w:t>
      </w:r>
      <w:r w:rsidR="00913710">
        <w:rPr>
          <w:sz w:val="26"/>
          <w:szCs w:val="26"/>
          <w:lang w:val="en-US"/>
        </w:rPr>
        <w:t>m</w:t>
      </w:r>
      <w:r w:rsidR="00DF0B75" w:rsidRPr="00480636">
        <w:rPr>
          <w:sz w:val="26"/>
          <w:szCs w:val="26"/>
        </w:rPr>
        <w:t xml:space="preserve">ô hình sử dụng thuật toán tối ưu Adam với tốc độ học là 0.01. </w:t>
      </w:r>
      <w:r w:rsidR="00707ECA">
        <w:rPr>
          <w:sz w:val="26"/>
          <w:szCs w:val="26"/>
          <w:lang w:val="en-US"/>
        </w:rPr>
        <w:t>Mô hình được huấn luyện trên tập dữ liệu huấn luyện bằng cách gọi phương thức fit.</w:t>
      </w:r>
      <w:r w:rsidR="00707ECA" w:rsidRPr="00B2676B">
        <w:rPr>
          <w:rFonts w:eastAsiaTheme="minorEastAsia"/>
          <w:iCs/>
          <w:color w:val="000000" w:themeColor="text1"/>
          <w:sz w:val="26"/>
          <w:lang w:eastAsia="ja-JP"/>
        </w:rPr>
        <w:t xml:space="preserve"> </w:t>
      </w:r>
      <w:r w:rsidR="00DF0B75" w:rsidRPr="00480636">
        <w:rPr>
          <w:sz w:val="26"/>
          <w:szCs w:val="26"/>
        </w:rPr>
        <w:t>Quá trình huấn luyện diễn ra qua nhiều epochs, sau mỗi epochs tốc độ học được cập nhật lại</w:t>
      </w:r>
      <w:r w:rsidR="00707ECA">
        <w:rPr>
          <w:sz w:val="26"/>
          <w:szCs w:val="26"/>
          <w:lang w:val="en-US"/>
        </w:rPr>
        <w:t xml:space="preserve">. </w:t>
      </w:r>
      <w:r w:rsidR="00B2676B">
        <w:rPr>
          <w:rFonts w:eastAsiaTheme="minorEastAsia"/>
          <w:iCs/>
          <w:color w:val="000000" w:themeColor="text1"/>
          <w:sz w:val="26"/>
          <w:lang w:eastAsia="ja-JP"/>
        </w:rPr>
        <w:t xml:space="preserve">Thời gian hoàn thành quá trình huấn luyện và các thống kê hiệu suất khác như </w:t>
      </w:r>
      <w:r w:rsidR="00B2676B">
        <w:rPr>
          <w:rFonts w:eastAsiaTheme="minorEastAsia"/>
          <w:iCs/>
          <w:color w:val="000000" w:themeColor="text1"/>
          <w:sz w:val="26"/>
          <w:lang w:val="en-US" w:eastAsia="ja-JP"/>
        </w:rPr>
        <w:t xml:space="preserve">loss và chỉ số dice </w:t>
      </w:r>
      <w:r w:rsidR="00B2676B">
        <w:rPr>
          <w:rFonts w:eastAsiaTheme="minorEastAsia"/>
          <w:iCs/>
          <w:color w:val="000000" w:themeColor="text1"/>
          <w:sz w:val="26"/>
          <w:lang w:eastAsia="ja-JP"/>
        </w:rPr>
        <w:t>được ghi nhận và đánh giá</w:t>
      </w:r>
      <w:r w:rsidR="0068347D">
        <w:rPr>
          <w:rFonts w:eastAsiaTheme="minorEastAsia"/>
          <w:iCs/>
          <w:color w:val="000000" w:themeColor="text1"/>
          <w:sz w:val="26"/>
          <w:lang w:val="en-US" w:eastAsia="ja-JP"/>
        </w:rPr>
        <w:t xml:space="preserve">. </w:t>
      </w:r>
    </w:p>
    <w:p w14:paraId="3F4662B6" w14:textId="1426893F" w:rsidR="00D23407" w:rsidRPr="00DD2482" w:rsidRDefault="00EC1721" w:rsidP="002A67EC">
      <w:pPr>
        <w:spacing w:line="360" w:lineRule="auto"/>
        <w:ind w:firstLine="720"/>
        <w:rPr>
          <w:b/>
          <w:sz w:val="26"/>
          <w:szCs w:val="26"/>
          <w:lang w:val="en-US"/>
        </w:rPr>
      </w:pPr>
      <w:r>
        <w:rPr>
          <w:sz w:val="26"/>
          <w:szCs w:val="26"/>
        </w:rPr>
        <w:tab/>
      </w:r>
    </w:p>
    <w:p w14:paraId="5F4B2224" w14:textId="779E8C79" w:rsidR="00DE2C05" w:rsidRDefault="00DE2C05" w:rsidP="002A67EC">
      <w:pPr>
        <w:pBdr>
          <w:top w:val="nil"/>
          <w:left w:val="nil"/>
          <w:bottom w:val="nil"/>
          <w:right w:val="nil"/>
          <w:between w:val="nil"/>
        </w:pBdr>
        <w:tabs>
          <w:tab w:val="left" w:pos="1890"/>
        </w:tabs>
        <w:spacing w:line="360" w:lineRule="auto"/>
        <w:ind w:left="810" w:firstLine="990"/>
        <w:rPr>
          <w:sz w:val="26"/>
          <w:szCs w:val="26"/>
        </w:rPr>
      </w:pPr>
      <w:r w:rsidRPr="008E11AD">
        <w:rPr>
          <w:b/>
          <w:bCs/>
          <w:sz w:val="26"/>
          <w:szCs w:val="26"/>
        </w:rPr>
        <w:t>ResNet50</w:t>
      </w:r>
      <w:r w:rsidR="00981452">
        <w:rPr>
          <w:b/>
          <w:bCs/>
          <w:sz w:val="26"/>
          <w:szCs w:val="26"/>
          <w:lang w:val="en-US"/>
        </w:rPr>
        <w:t xml:space="preserve"> [7]</w:t>
      </w:r>
      <w:r>
        <w:rPr>
          <w:sz w:val="26"/>
          <w:szCs w:val="26"/>
        </w:rPr>
        <w:t xml:space="preserve"> (Residual Network với 50 lớp) giới thiệu khái niệm của residual learning, trong đó các residual block được sử dụng để tránh vấn đề vanishing gradient trong quá trình đào tạo mô hình. Các residual block cho phép thông tin chuyển dẫn không biến đổi thông qua một đường truyền thẳng (identity shortcut). </w:t>
      </w:r>
    </w:p>
    <w:p w14:paraId="60699F96" w14:textId="77777777" w:rsidR="00DE2C05" w:rsidRDefault="00DE2C05" w:rsidP="002A67EC">
      <w:pPr>
        <w:pBdr>
          <w:top w:val="nil"/>
          <w:left w:val="nil"/>
          <w:bottom w:val="nil"/>
          <w:right w:val="nil"/>
          <w:between w:val="nil"/>
        </w:pBdr>
        <w:tabs>
          <w:tab w:val="left" w:pos="1890"/>
        </w:tabs>
        <w:spacing w:line="360" w:lineRule="auto"/>
        <w:ind w:left="810" w:firstLine="720"/>
        <w:rPr>
          <w:sz w:val="26"/>
          <w:szCs w:val="26"/>
        </w:rPr>
      </w:pPr>
      <w:bookmarkStart w:id="100" w:name="_heading=h.tw49g39oqz1s" w:colFirst="0" w:colLast="0"/>
      <w:bookmarkEnd w:id="100"/>
      <w:r>
        <w:rPr>
          <w:sz w:val="26"/>
          <w:szCs w:val="26"/>
        </w:rPr>
        <w:tab/>
        <w:t>Với hiệu suất cao và có khả năng mở rộng dễ dàng, ResNet50 là một tiến bộ quan trọng trong học sâu, mang lại giải pháp cho những thách thức trong việc xây dựng và đào tạo các mô hình sâu. Với kiến trúc linh hoạt và hiệu suất ấn tượng, ResNet50 không chỉ là một công cụ quan trọng trong nghiên cứu mà còn là một công cụ hữu ích trong nhiều ứng dụng thực tế. Nó mở ra một kỷ nguyên mới trong phát triển và triển khai mô hình học sâu.</w:t>
      </w:r>
    </w:p>
    <w:p w14:paraId="4F1C1588" w14:textId="77777777" w:rsidR="00DE2C05" w:rsidRDefault="00DE2C05" w:rsidP="002A67EC">
      <w:pPr>
        <w:pBdr>
          <w:top w:val="nil"/>
          <w:left w:val="nil"/>
          <w:bottom w:val="nil"/>
          <w:right w:val="nil"/>
          <w:between w:val="nil"/>
        </w:pBdr>
        <w:tabs>
          <w:tab w:val="left" w:pos="1890"/>
        </w:tabs>
        <w:spacing w:line="360" w:lineRule="auto"/>
        <w:ind w:left="810"/>
        <w:rPr>
          <w:sz w:val="26"/>
          <w:szCs w:val="26"/>
        </w:rPr>
      </w:pPr>
      <w:bookmarkStart w:id="101" w:name="_heading=h.jz72eb1wogtj" w:colFirst="0" w:colLast="0"/>
      <w:bookmarkEnd w:id="101"/>
      <w:r>
        <w:rPr>
          <w:sz w:val="26"/>
          <w:szCs w:val="26"/>
        </w:rPr>
        <w:tab/>
        <w:t>ResNet50 có một kiến trúc sâu và linh hoạt với 50 lớp, bao gồm cả các lớp tích chập và các lớp kết nối đầy đủ. Các residual block có số lượng và kích thước lớp biến đổi được điều chỉnh để tối ưu cho hiệu suất và khả năng mở rộng.</w:t>
      </w:r>
    </w:p>
    <w:p w14:paraId="524F2813" w14:textId="77777777" w:rsidR="00EA304F" w:rsidRDefault="00D43E46" w:rsidP="002A67EC">
      <w:pPr>
        <w:keepNext/>
        <w:pBdr>
          <w:top w:val="nil"/>
          <w:left w:val="nil"/>
          <w:bottom w:val="nil"/>
          <w:right w:val="nil"/>
          <w:between w:val="nil"/>
        </w:pBdr>
        <w:tabs>
          <w:tab w:val="left" w:pos="1706"/>
        </w:tabs>
        <w:spacing w:line="360" w:lineRule="auto"/>
        <w:ind w:left="1705" w:hanging="355"/>
      </w:pPr>
      <w:r>
        <w:rPr>
          <w:noProof/>
        </w:rPr>
        <w:lastRenderedPageBreak/>
        <w:drawing>
          <wp:inline distT="0" distB="0" distL="0" distR="0" wp14:anchorId="1443CBA1" wp14:editId="073053E2">
            <wp:extent cx="5057578" cy="1684020"/>
            <wp:effectExtent l="0" t="0" r="0" b="0"/>
            <wp:docPr id="892333858" name="Picture 892333858" descr="ResNet-50 neural network architecture [56].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Net-50 neural network architecture [56]. | Download Scientific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7318" cy="1717230"/>
                    </a:xfrm>
                    <a:prstGeom prst="rect">
                      <a:avLst/>
                    </a:prstGeom>
                    <a:noFill/>
                    <a:ln>
                      <a:noFill/>
                    </a:ln>
                  </pic:spPr>
                </pic:pic>
              </a:graphicData>
            </a:graphic>
          </wp:inline>
        </w:drawing>
      </w:r>
    </w:p>
    <w:p w14:paraId="2353F57D" w14:textId="1D7FD33C" w:rsidR="008E11AD" w:rsidRPr="00EA304F" w:rsidRDefault="00EA304F" w:rsidP="002A67EC">
      <w:pPr>
        <w:pStyle w:val="Caption"/>
        <w:spacing w:line="360" w:lineRule="auto"/>
        <w:jc w:val="center"/>
        <w:rPr>
          <w:i w:val="0"/>
          <w:iCs w:val="0"/>
          <w:color w:val="auto"/>
          <w:sz w:val="26"/>
          <w:szCs w:val="26"/>
        </w:rPr>
      </w:pPr>
      <w:bookmarkStart w:id="102" w:name="_Toc153306791"/>
      <w:r w:rsidRPr="00BA4EE2">
        <w:rPr>
          <w:b/>
          <w:bCs/>
          <w:i w:val="0"/>
          <w:iCs w:val="0"/>
          <w:color w:val="auto"/>
          <w:sz w:val="26"/>
          <w:szCs w:val="26"/>
        </w:rPr>
        <w:t xml:space="preserve">Hình </w:t>
      </w:r>
      <w:r w:rsidRPr="00BA4EE2">
        <w:rPr>
          <w:b/>
          <w:bCs/>
          <w:i w:val="0"/>
          <w:iCs w:val="0"/>
          <w:color w:val="auto"/>
          <w:sz w:val="26"/>
          <w:szCs w:val="26"/>
        </w:rPr>
        <w:fldChar w:fldCharType="begin"/>
      </w:r>
      <w:r w:rsidRPr="00BA4EE2">
        <w:rPr>
          <w:b/>
          <w:bCs/>
          <w:i w:val="0"/>
          <w:iCs w:val="0"/>
          <w:color w:val="auto"/>
          <w:sz w:val="26"/>
          <w:szCs w:val="26"/>
        </w:rPr>
        <w:instrText xml:space="preserve"> SEQ Hình \* ARABIC </w:instrText>
      </w:r>
      <w:r w:rsidRPr="00BA4EE2">
        <w:rPr>
          <w:b/>
          <w:bCs/>
          <w:i w:val="0"/>
          <w:iCs w:val="0"/>
          <w:color w:val="auto"/>
          <w:sz w:val="26"/>
          <w:szCs w:val="26"/>
        </w:rPr>
        <w:fldChar w:fldCharType="separate"/>
      </w:r>
      <w:r w:rsidR="00DB3A1C" w:rsidRPr="00BA4EE2">
        <w:rPr>
          <w:b/>
          <w:bCs/>
          <w:i w:val="0"/>
          <w:iCs w:val="0"/>
          <w:noProof/>
          <w:color w:val="auto"/>
          <w:sz w:val="26"/>
          <w:szCs w:val="26"/>
        </w:rPr>
        <w:t>5</w:t>
      </w:r>
      <w:r w:rsidRPr="00BA4EE2">
        <w:rPr>
          <w:b/>
          <w:bCs/>
          <w:i w:val="0"/>
          <w:iCs w:val="0"/>
          <w:color w:val="auto"/>
          <w:sz w:val="26"/>
          <w:szCs w:val="26"/>
        </w:rPr>
        <w:fldChar w:fldCharType="end"/>
      </w:r>
      <w:r w:rsidRPr="00EA304F">
        <w:rPr>
          <w:i w:val="0"/>
          <w:iCs w:val="0"/>
          <w:color w:val="auto"/>
          <w:sz w:val="26"/>
          <w:szCs w:val="26"/>
          <w:lang w:val="en-US"/>
        </w:rPr>
        <w:t>: Kiến trúc ResNet50</w:t>
      </w:r>
      <w:bookmarkEnd w:id="102"/>
    </w:p>
    <w:p w14:paraId="1F074CDE" w14:textId="77777777" w:rsidR="006518CD" w:rsidRDefault="006518CD" w:rsidP="002A67EC">
      <w:pPr>
        <w:pBdr>
          <w:top w:val="nil"/>
          <w:left w:val="nil"/>
          <w:bottom w:val="nil"/>
          <w:right w:val="nil"/>
          <w:between w:val="nil"/>
        </w:pBdr>
        <w:tabs>
          <w:tab w:val="left" w:pos="1706"/>
        </w:tabs>
        <w:spacing w:line="360" w:lineRule="auto"/>
        <w:ind w:left="1705" w:hanging="715"/>
        <w:rPr>
          <w:b/>
          <w:bCs/>
          <w:sz w:val="26"/>
          <w:szCs w:val="26"/>
          <w:lang w:val="en-US"/>
        </w:rPr>
      </w:pPr>
    </w:p>
    <w:p w14:paraId="3B500D95" w14:textId="33F37CCB" w:rsidR="00B266AC" w:rsidRDefault="00B266AC" w:rsidP="002A67EC">
      <w:pPr>
        <w:pBdr>
          <w:top w:val="nil"/>
          <w:left w:val="nil"/>
          <w:bottom w:val="nil"/>
          <w:right w:val="nil"/>
          <w:between w:val="nil"/>
        </w:pBdr>
        <w:tabs>
          <w:tab w:val="left" w:pos="1706"/>
        </w:tabs>
        <w:spacing w:line="360" w:lineRule="auto"/>
        <w:ind w:left="1705" w:hanging="715"/>
        <w:rPr>
          <w:b/>
          <w:bCs/>
          <w:sz w:val="26"/>
          <w:szCs w:val="26"/>
          <w:lang w:val="en-US"/>
        </w:rPr>
      </w:pPr>
      <w:r w:rsidRPr="00B266AC">
        <w:rPr>
          <w:b/>
          <w:bCs/>
          <w:sz w:val="26"/>
          <w:szCs w:val="26"/>
          <w:lang w:val="en-US"/>
        </w:rPr>
        <w:t>Quá trình huấn luyện</w:t>
      </w:r>
    </w:p>
    <w:p w14:paraId="5F9E15AF" w14:textId="655C98B3" w:rsidR="000E7290" w:rsidRPr="00D76BD2" w:rsidRDefault="00913710" w:rsidP="002A67EC">
      <w:pPr>
        <w:pBdr>
          <w:top w:val="nil"/>
          <w:left w:val="nil"/>
          <w:bottom w:val="nil"/>
          <w:right w:val="nil"/>
          <w:between w:val="nil"/>
        </w:pBdr>
        <w:tabs>
          <w:tab w:val="left" w:pos="1350"/>
        </w:tabs>
        <w:spacing w:line="360" w:lineRule="auto"/>
        <w:ind w:left="270" w:firstLine="720"/>
        <w:rPr>
          <w:sz w:val="26"/>
          <w:szCs w:val="26"/>
          <w:lang w:val="en-US"/>
        </w:rPr>
      </w:pPr>
      <w:r w:rsidRPr="00EC1721">
        <w:rPr>
          <w:sz w:val="26"/>
          <w:szCs w:val="26"/>
        </w:rPr>
        <w:t>Đầu vào của mô hình là một ảnh với 24 kênh và kích thước 256x256</w:t>
      </w:r>
      <w:r>
        <w:rPr>
          <w:sz w:val="26"/>
          <w:szCs w:val="26"/>
          <w:lang w:val="en-US"/>
        </w:rPr>
        <w:t xml:space="preserve">. </w:t>
      </w:r>
      <w:r w:rsidR="001A6190">
        <w:rPr>
          <w:sz w:val="26"/>
          <w:szCs w:val="26"/>
          <w:lang w:val="en-US"/>
        </w:rPr>
        <w:t xml:space="preserve">Quá trình huấn luyện </w:t>
      </w:r>
      <w:r w:rsidR="00D76BD2">
        <w:rPr>
          <w:sz w:val="26"/>
          <w:szCs w:val="26"/>
          <w:lang w:val="en-US"/>
        </w:rPr>
        <w:t>m</w:t>
      </w:r>
      <w:r w:rsidR="00B266AC" w:rsidRPr="00480636">
        <w:rPr>
          <w:sz w:val="26"/>
          <w:szCs w:val="26"/>
        </w:rPr>
        <w:t xml:space="preserve">ô hình sử dụng thuật toán tối ưu Adam với tốc độ học là 0.01. </w:t>
      </w:r>
      <w:r w:rsidR="00B266AC">
        <w:rPr>
          <w:sz w:val="26"/>
          <w:szCs w:val="26"/>
          <w:lang w:val="en-US"/>
        </w:rPr>
        <w:t>Mô hình được huấn luyện trên tập dữ liệu huấn luyện bằng cách gọi phương thức fit.</w:t>
      </w:r>
      <w:r w:rsidR="00B266AC" w:rsidRPr="00B2676B">
        <w:rPr>
          <w:rFonts w:eastAsiaTheme="minorEastAsia"/>
          <w:iCs/>
          <w:color w:val="000000" w:themeColor="text1"/>
          <w:sz w:val="26"/>
          <w:lang w:eastAsia="ja-JP"/>
        </w:rPr>
        <w:t xml:space="preserve"> </w:t>
      </w:r>
      <w:r w:rsidR="00B266AC" w:rsidRPr="00480636">
        <w:rPr>
          <w:sz w:val="26"/>
          <w:szCs w:val="26"/>
        </w:rPr>
        <w:t>Quá trình huấn luyện diễn ra qua nhiều epochs, sau mỗi epochs tốc độ học được cập nhật lại</w:t>
      </w:r>
      <w:r w:rsidR="00B266AC">
        <w:rPr>
          <w:sz w:val="26"/>
          <w:szCs w:val="26"/>
          <w:lang w:val="en-US"/>
        </w:rPr>
        <w:t xml:space="preserve">. </w:t>
      </w:r>
      <w:r w:rsidR="00B266AC">
        <w:rPr>
          <w:rFonts w:eastAsiaTheme="minorEastAsia"/>
          <w:iCs/>
          <w:color w:val="000000" w:themeColor="text1"/>
          <w:sz w:val="26"/>
          <w:lang w:eastAsia="ja-JP"/>
        </w:rPr>
        <w:t xml:space="preserve">Thời gian hoàn thành quá trình huấn luyện và các thống kê hiệu suất khác như </w:t>
      </w:r>
      <w:r w:rsidR="00B266AC">
        <w:rPr>
          <w:rFonts w:eastAsiaTheme="minorEastAsia"/>
          <w:iCs/>
          <w:color w:val="000000" w:themeColor="text1"/>
          <w:sz w:val="26"/>
          <w:lang w:val="en-US" w:eastAsia="ja-JP"/>
        </w:rPr>
        <w:t xml:space="preserve">loss và chỉ số </w:t>
      </w:r>
      <w:r w:rsidR="00DA4070">
        <w:rPr>
          <w:rFonts w:eastAsiaTheme="minorEastAsia"/>
          <w:iCs/>
          <w:color w:val="000000" w:themeColor="text1"/>
          <w:sz w:val="26"/>
          <w:lang w:val="en-US" w:eastAsia="ja-JP"/>
        </w:rPr>
        <w:t>D</w:t>
      </w:r>
      <w:r w:rsidR="00B266AC">
        <w:rPr>
          <w:rFonts w:eastAsiaTheme="minorEastAsia"/>
          <w:iCs/>
          <w:color w:val="000000" w:themeColor="text1"/>
          <w:sz w:val="26"/>
          <w:lang w:val="en-US" w:eastAsia="ja-JP"/>
        </w:rPr>
        <w:t xml:space="preserve">ice </w:t>
      </w:r>
      <w:r w:rsidR="00B266AC">
        <w:rPr>
          <w:rFonts w:eastAsiaTheme="minorEastAsia"/>
          <w:iCs/>
          <w:color w:val="000000" w:themeColor="text1"/>
          <w:sz w:val="26"/>
          <w:lang w:eastAsia="ja-JP"/>
        </w:rPr>
        <w:t>được ghi nhận và đánh giá</w:t>
      </w:r>
      <w:r w:rsidR="00B266AC">
        <w:rPr>
          <w:rFonts w:eastAsiaTheme="minorEastAsia"/>
          <w:iCs/>
          <w:color w:val="000000" w:themeColor="text1"/>
          <w:sz w:val="26"/>
          <w:lang w:val="en-US" w:eastAsia="ja-JP"/>
        </w:rPr>
        <w:t>.</w:t>
      </w:r>
    </w:p>
    <w:p w14:paraId="45289BD1" w14:textId="464852D2" w:rsidR="005E12BA" w:rsidRPr="008E11AD" w:rsidRDefault="00C271FF" w:rsidP="002A67EC">
      <w:pPr>
        <w:pBdr>
          <w:top w:val="nil"/>
          <w:left w:val="nil"/>
          <w:bottom w:val="nil"/>
          <w:right w:val="nil"/>
          <w:between w:val="nil"/>
        </w:pBdr>
        <w:tabs>
          <w:tab w:val="left" w:pos="1706"/>
        </w:tabs>
        <w:spacing w:line="360" w:lineRule="auto"/>
        <w:ind w:left="1705" w:hanging="355"/>
        <w:rPr>
          <w:sz w:val="26"/>
          <w:szCs w:val="26"/>
        </w:rPr>
      </w:pPr>
      <w:r>
        <w:rPr>
          <w:noProof/>
        </w:rPr>
        <mc:AlternateContent>
          <mc:Choice Requires="wps">
            <w:drawing>
              <wp:anchor distT="0" distB="0" distL="114300" distR="114300" simplePos="0" relativeHeight="251658250" behindDoc="1" locked="0" layoutInCell="1" hidden="0" allowOverlap="1" wp14:anchorId="6F40B17A" wp14:editId="4D732B69">
                <wp:simplePos x="0" y="0"/>
                <wp:positionH relativeFrom="column">
                  <wp:posOffset>4914900</wp:posOffset>
                </wp:positionH>
                <wp:positionV relativeFrom="paragraph">
                  <wp:posOffset>203200</wp:posOffset>
                </wp:positionV>
                <wp:extent cx="76200" cy="124460"/>
                <wp:effectExtent l="0" t="0" r="0" b="0"/>
                <wp:wrapNone/>
                <wp:docPr id="14" name="Freeform: Shape 14"/>
                <wp:cNvGraphicFramePr/>
                <a:graphic xmlns:a="http://schemas.openxmlformats.org/drawingml/2006/main">
                  <a:graphicData uri="http://schemas.microsoft.com/office/word/2010/wordprocessingShape">
                    <wps:wsp>
                      <wps:cNvSpPr/>
                      <wps:spPr>
                        <a:xfrm>
                          <a:off x="6404863" y="3722533"/>
                          <a:ext cx="66675" cy="114935"/>
                        </a:xfrm>
                        <a:custGeom>
                          <a:avLst/>
                          <a:gdLst/>
                          <a:ahLst/>
                          <a:cxnLst/>
                          <a:rect l="l" t="t" r="r" b="b"/>
                          <a:pathLst>
                            <a:path w="66675" h="114935" extrusionOk="0">
                              <a:moveTo>
                                <a:pt x="0" y="0"/>
                              </a:moveTo>
                              <a:lnTo>
                                <a:pt x="0" y="114935"/>
                              </a:lnTo>
                              <a:lnTo>
                                <a:pt x="66675" y="114935"/>
                              </a:lnTo>
                              <a:lnTo>
                                <a:pt x="66675" y="0"/>
                              </a:lnTo>
                              <a:close/>
                            </a:path>
                          </a:pathLst>
                        </a:custGeom>
                        <a:noFill/>
                        <a:ln>
                          <a:noFill/>
                        </a:ln>
                      </wps:spPr>
                      <wps:txbx>
                        <w:txbxContent>
                          <w:p w14:paraId="169983AB" w14:textId="77777777" w:rsidR="005E12BA" w:rsidRDefault="00C271FF">
                            <w:pPr>
                              <w:spacing w:line="180" w:lineRule="auto"/>
                              <w:textDirection w:val="btLr"/>
                            </w:pPr>
                            <w:r>
                              <w:rPr>
                                <w:rFonts w:ascii="Arial" w:eastAsia="Arial" w:hAnsi="Arial" w:cs="Arial"/>
                                <w:color w:val="000000"/>
                                <w:sz w:val="18"/>
                              </w:rPr>
                              <w:t xml:space="preserve"> </w:t>
                            </w:r>
                          </w:p>
                        </w:txbxContent>
                      </wps:txbx>
                      <wps:bodyPr spcFirstLastPara="1" wrap="square" lIns="88900" tIns="38100" rIns="88900" bIns="38100" anchor="t" anchorCtr="0">
                        <a:noAutofit/>
                      </wps:bodyPr>
                    </wps:wsp>
                  </a:graphicData>
                </a:graphic>
              </wp:anchor>
            </w:drawing>
          </mc:Choice>
          <mc:Fallback>
            <w:pict>
              <v:shape w14:anchorId="6F40B17A" id="Freeform: Shape 14" o:spid="_x0000_s1041" style="position:absolute;left:0;text-align:left;margin-left:387pt;margin-top:16pt;width:6pt;height:9.8pt;z-index:-251658230;visibility:visible;mso-wrap-style:square;mso-wrap-distance-left:9pt;mso-wrap-distance-top:0;mso-wrap-distance-right:9pt;mso-wrap-distance-bottom:0;mso-position-horizontal:absolute;mso-position-horizontal-relative:text;mso-position-vertical:absolute;mso-position-vertical-relative:text;v-text-anchor:top" coordsize="66675,114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" adj="-11796480,,5400" path="m,l,114935r66675,l66675,,,xe" filled="f" stroked="f">
                <v:stroke joinstyle="miter"/>
                <v:formulas/>
                <v:path arrowok="t" o:extrusionok="f" o:connecttype="custom" textboxrect="0,0,66675,114935"/>
                <v:textbox inset="7pt,3pt,7pt,3pt">
                  <w:txbxContent>
                    <w:p w14:paraId="169983AB" w14:textId="77777777" w:rsidR="005E12BA" w:rsidRDefault="00C271FF">
                      <w:pPr>
                        <w:spacing w:line="180" w:lineRule="auto"/>
                        <w:textDirection w:val="btLr"/>
                      </w:pPr>
                      <w:r>
                        <w:rPr>
                          <w:rFonts w:ascii="Arial" w:eastAsia="Arial" w:hAnsi="Arial" w:cs="Arial"/>
                          <w:color w:val="000000"/>
                          <w:sz w:val="18"/>
                        </w:rPr>
                        <w:t xml:space="preserve"> </w:t>
                      </w:r>
                    </w:p>
                  </w:txbxContent>
                </v:textbox>
              </v:shape>
            </w:pict>
          </mc:Fallback>
        </mc:AlternateContent>
      </w:r>
    </w:p>
    <w:p w14:paraId="73A6915B" w14:textId="33909EFB" w:rsidR="005E12BA" w:rsidRPr="007D0DA7" w:rsidRDefault="007D0DA7" w:rsidP="002A67EC">
      <w:pPr>
        <w:pStyle w:val="Heading1"/>
        <w:ind w:hanging="676"/>
      </w:pPr>
      <w:bookmarkStart w:id="103" w:name="_heading=h.4i7ojhp" w:colFirst="0" w:colLast="0"/>
      <w:bookmarkStart w:id="104" w:name="_Toc153314341"/>
      <w:bookmarkEnd w:id="103"/>
      <w:r>
        <w:rPr>
          <w:lang w:val="en-US"/>
        </w:rPr>
        <w:t xml:space="preserve">1.4 </w:t>
      </w:r>
      <w:r>
        <w:t>Thực nghiệm</w:t>
      </w:r>
      <w:bookmarkEnd w:id="104"/>
    </w:p>
    <w:p w14:paraId="5DE7AACB" w14:textId="0C091090" w:rsidR="005E12BA" w:rsidRPr="007D0DA7" w:rsidRDefault="007D0DA7" w:rsidP="002A67EC">
      <w:pPr>
        <w:pStyle w:val="Heading2"/>
      </w:pPr>
      <w:bookmarkStart w:id="105" w:name="_heading=h.2xcytpi" w:colFirst="0" w:colLast="0"/>
      <w:bookmarkStart w:id="106" w:name="_Toc153314342"/>
      <w:bookmarkEnd w:id="105"/>
      <w:r>
        <w:rPr>
          <w:lang w:val="en-US"/>
        </w:rPr>
        <w:t xml:space="preserve">1.4.1 </w:t>
      </w:r>
      <w:r w:rsidRPr="007D0DA7">
        <w:t>Dữ liệu</w:t>
      </w:r>
      <w:bookmarkEnd w:id="106"/>
    </w:p>
    <w:p w14:paraId="1B900B42" w14:textId="77777777" w:rsidR="005E12BA" w:rsidRDefault="00C271FF" w:rsidP="002A67EC">
      <w:pPr>
        <w:pBdr>
          <w:top w:val="nil"/>
          <w:left w:val="nil"/>
          <w:bottom w:val="nil"/>
          <w:right w:val="nil"/>
          <w:between w:val="nil"/>
        </w:pBdr>
        <w:spacing w:before="1" w:line="360" w:lineRule="auto"/>
        <w:ind w:left="265" w:right="151" w:firstLine="719"/>
        <w:jc w:val="both"/>
        <w:rPr>
          <w:color w:val="000000"/>
          <w:sz w:val="26"/>
          <w:szCs w:val="26"/>
        </w:rPr>
      </w:pPr>
      <w:r>
        <w:rPr>
          <w:color w:val="000000"/>
          <w:sz w:val="26"/>
          <w:szCs w:val="26"/>
        </w:rPr>
        <w:t>Đồ án tiến hành thực nghiệm trên bộ dữ liệu sử dụng hình ảnh vệ tinh đồng trạm từ Thiết Bị Hình ảnh Cơ Bản Nâng Cao (ABI) của GOES-16 để nhận diện dải vệt máy bay. Hình ảnh được cung cấp theo chuỗi 10 phút để cung cấp bối cảnh thời gian. Mỗi ví dụ chứa một khung hình được gắn nhãn, và dữ liệu đào tạo có chứa thông tin cá nhân và chân thực đánh giá từ nhiều nhãn gia.</w:t>
      </w:r>
    </w:p>
    <w:p w14:paraId="000CB0D5" w14:textId="77777777" w:rsidR="005E12BA" w:rsidRDefault="00C271FF" w:rsidP="002A67EC">
      <w:pPr>
        <w:pBdr>
          <w:top w:val="nil"/>
          <w:left w:val="nil"/>
          <w:bottom w:val="nil"/>
          <w:right w:val="nil"/>
          <w:between w:val="nil"/>
        </w:pBdr>
        <w:spacing w:before="1" w:line="360" w:lineRule="auto"/>
        <w:ind w:left="265" w:right="151" w:firstLine="719"/>
        <w:jc w:val="both"/>
        <w:rPr>
          <w:color w:val="000000"/>
          <w:sz w:val="26"/>
          <w:szCs w:val="26"/>
        </w:rPr>
      </w:pPr>
      <w:r>
        <w:rPr>
          <w:color w:val="000000"/>
          <w:sz w:val="26"/>
          <w:szCs w:val="26"/>
        </w:rPr>
        <w:t>Dự liệu bao gồm:</w:t>
      </w:r>
    </w:p>
    <w:p w14:paraId="01E8844B" w14:textId="77777777" w:rsidR="005E12BA" w:rsidRDefault="00C271FF" w:rsidP="002A67EC">
      <w:pPr>
        <w:pBdr>
          <w:top w:val="nil"/>
          <w:left w:val="nil"/>
          <w:bottom w:val="nil"/>
          <w:right w:val="nil"/>
          <w:between w:val="nil"/>
        </w:pBdr>
        <w:spacing w:before="1" w:line="360" w:lineRule="auto"/>
        <w:ind w:left="984" w:right="151"/>
        <w:jc w:val="both"/>
        <w:rPr>
          <w:color w:val="000000"/>
          <w:sz w:val="26"/>
          <w:szCs w:val="26"/>
        </w:rPr>
      </w:pPr>
      <w:r>
        <w:rPr>
          <w:color w:val="000000"/>
          <w:sz w:val="26"/>
          <w:szCs w:val="26"/>
        </w:rPr>
        <w:t>Train/ - tập huấn luyện; mỗi thư mục đại diện cho một record_id và chứa dữ liệu sau:</w:t>
      </w:r>
    </w:p>
    <w:p w14:paraId="5027EB77" w14:textId="77777777" w:rsidR="005E12BA" w:rsidRDefault="00C271FF" w:rsidP="002A67EC">
      <w:pPr>
        <w:numPr>
          <w:ilvl w:val="0"/>
          <w:numId w:val="7"/>
        </w:numPr>
        <w:pBdr>
          <w:top w:val="nil"/>
          <w:left w:val="nil"/>
          <w:bottom w:val="nil"/>
          <w:right w:val="nil"/>
          <w:between w:val="nil"/>
        </w:pBdr>
        <w:spacing w:before="1" w:line="360" w:lineRule="auto"/>
        <w:ind w:right="151"/>
        <w:jc w:val="both"/>
        <w:rPr>
          <w:color w:val="000000"/>
          <w:sz w:val="26"/>
          <w:szCs w:val="26"/>
        </w:rPr>
      </w:pPr>
      <w:r>
        <w:rPr>
          <w:color w:val="000000"/>
          <w:sz w:val="26"/>
          <w:szCs w:val="26"/>
        </w:rPr>
        <w:t>band_{08-16}.npy: mảng có kích thước H x W x T, trong đó T = n_times_Before + n_times_after + 1, biểu thị số lượng hình ảnh trong chuỗi. Có n_times_trước và n_times_after hình ảnh trước và sau khung được gắn nhãn tương ứng. Mỗi dải đại diện cho một kênh hồng ngoại ở các bước sóng khác nhau và được chuyển đổi thành nhiệt độ sáng dựa trên các thông số hiệu chuẩn. Số trong tên tệp tương ứng với số băng tần GOES-16 ABI.</w:t>
      </w:r>
    </w:p>
    <w:p w14:paraId="268120E6" w14:textId="77777777" w:rsidR="005E12BA" w:rsidRDefault="00C271FF" w:rsidP="002A67EC">
      <w:pPr>
        <w:numPr>
          <w:ilvl w:val="0"/>
          <w:numId w:val="7"/>
        </w:numPr>
        <w:pBdr>
          <w:top w:val="nil"/>
          <w:left w:val="nil"/>
          <w:bottom w:val="nil"/>
          <w:right w:val="nil"/>
          <w:between w:val="nil"/>
        </w:pBdr>
        <w:spacing w:before="1" w:line="360" w:lineRule="auto"/>
        <w:ind w:right="151"/>
        <w:jc w:val="both"/>
        <w:rPr>
          <w:color w:val="000000"/>
          <w:sz w:val="26"/>
          <w:szCs w:val="26"/>
        </w:rPr>
      </w:pPr>
      <w:r>
        <w:rPr>
          <w:color w:val="000000"/>
          <w:sz w:val="26"/>
          <w:szCs w:val="26"/>
        </w:rPr>
        <w:lastRenderedPageBreak/>
        <w:t>human_individual_mask.npy: mảng có kích thước H x W x 1 x R. Mỗi ví dụ được gắn nhãn bởi R người gắn nhãn riêng lẻ. R không giống nhau đối với tất cả các mẫu. Mặt nạ được gắn nhãn có giá trị 0 hoặc 1 và tương ứng với hình ảnh thứ (n_times_Before+1) trong band_{08-16}.npy. Chúng chỉ có sẵn trong tập huấn luyện.</w:t>
      </w:r>
    </w:p>
    <w:p w14:paraId="42D7D1B3" w14:textId="77777777" w:rsidR="005E12BA" w:rsidRDefault="00C271FF" w:rsidP="002A67EC">
      <w:pPr>
        <w:numPr>
          <w:ilvl w:val="0"/>
          <w:numId w:val="7"/>
        </w:numPr>
        <w:pBdr>
          <w:top w:val="nil"/>
          <w:left w:val="nil"/>
          <w:bottom w:val="nil"/>
          <w:right w:val="nil"/>
          <w:between w:val="nil"/>
        </w:pBdr>
        <w:spacing w:before="1" w:line="360" w:lineRule="auto"/>
        <w:ind w:right="151"/>
        <w:jc w:val="both"/>
        <w:rPr>
          <w:color w:val="000000"/>
          <w:sz w:val="26"/>
          <w:szCs w:val="26"/>
        </w:rPr>
      </w:pPr>
      <w:r>
        <w:rPr>
          <w:color w:val="000000"/>
          <w:sz w:val="26"/>
          <w:szCs w:val="26"/>
        </w:rPr>
        <w:t>human_pixel_masks.npy: mảng có kích thước H x W x 1 chứa giá trị cơ bản nhị phân. Một pixel được coi là pixel tương phản trong đánh giá nếu nó được hơn một nửa số người gắn nhãn dán nhãn là tương phản.</w:t>
      </w:r>
    </w:p>
    <w:p w14:paraId="6C949811" w14:textId="77777777" w:rsidR="005E12BA" w:rsidRDefault="00C271FF" w:rsidP="002A67EC">
      <w:pPr>
        <w:pBdr>
          <w:top w:val="nil"/>
          <w:left w:val="nil"/>
          <w:bottom w:val="nil"/>
          <w:right w:val="nil"/>
          <w:between w:val="nil"/>
        </w:pBdr>
        <w:spacing w:before="1" w:line="360" w:lineRule="auto"/>
        <w:ind w:left="984" w:right="151"/>
        <w:jc w:val="both"/>
        <w:rPr>
          <w:color w:val="000000"/>
          <w:sz w:val="26"/>
          <w:szCs w:val="26"/>
        </w:rPr>
      </w:pPr>
      <w:r>
        <w:rPr>
          <w:color w:val="000000"/>
          <w:sz w:val="26"/>
          <w:szCs w:val="26"/>
        </w:rPr>
        <w:t>Validation/ - Giống như tập huấn luyện, không có chú thích nhãn riêng lẻ.</w:t>
      </w:r>
    </w:p>
    <w:p w14:paraId="4166034D" w14:textId="525A8AFC" w:rsidR="000241DE" w:rsidRDefault="00C271FF" w:rsidP="002A67EC">
      <w:pPr>
        <w:pBdr>
          <w:top w:val="nil"/>
          <w:left w:val="nil"/>
          <w:bottom w:val="nil"/>
          <w:right w:val="nil"/>
          <w:between w:val="nil"/>
        </w:pBdr>
        <w:spacing w:before="1" w:line="360" w:lineRule="auto"/>
        <w:ind w:left="984" w:right="151"/>
        <w:jc w:val="both"/>
        <w:rPr>
          <w:color w:val="000000"/>
          <w:sz w:val="26"/>
          <w:szCs w:val="26"/>
        </w:rPr>
      </w:pPr>
      <w:r>
        <w:rPr>
          <w:color w:val="000000"/>
          <w:sz w:val="26"/>
          <w:szCs w:val="26"/>
        </w:rPr>
        <w:t>Test/ - Tập kiểm tra. Mục tiêu của tập này là xác định những dấu vết trái ngược được tìm thấy trong những tập này.</w:t>
      </w:r>
    </w:p>
    <w:p w14:paraId="7821E7CF" w14:textId="2C9C036E" w:rsidR="005E12BA" w:rsidRPr="000241DE" w:rsidRDefault="007D0DA7" w:rsidP="002A67EC">
      <w:pPr>
        <w:pStyle w:val="Heading2"/>
      </w:pPr>
      <w:bookmarkStart w:id="107" w:name="_Toc153314343"/>
      <w:r>
        <w:rPr>
          <w:lang w:val="en-US"/>
        </w:rPr>
        <w:t xml:space="preserve">1.4.2 </w:t>
      </w:r>
      <w:r w:rsidRPr="007D0DA7">
        <w:t>Xử lý dữ liệu</w:t>
      </w:r>
      <w:bookmarkEnd w:id="107"/>
    </w:p>
    <w:p w14:paraId="47C6E1DE" w14:textId="77777777" w:rsidR="005E12BA" w:rsidRDefault="00C271FF" w:rsidP="002A67EC">
      <w:pPr>
        <w:pBdr>
          <w:top w:val="nil"/>
          <w:left w:val="nil"/>
          <w:bottom w:val="nil"/>
          <w:right w:val="nil"/>
          <w:between w:val="nil"/>
        </w:pBdr>
        <w:spacing w:line="360" w:lineRule="auto"/>
        <w:ind w:left="265" w:right="151" w:firstLine="719"/>
        <w:jc w:val="both"/>
        <w:rPr>
          <w:color w:val="000000"/>
          <w:sz w:val="26"/>
          <w:szCs w:val="26"/>
        </w:rPr>
      </w:pPr>
      <w:r>
        <w:rPr>
          <w:color w:val="000000"/>
          <w:sz w:val="26"/>
          <w:szCs w:val="26"/>
        </w:rPr>
        <w:t>Dữ liệu hình ảnh được cung cấp theo chuỗi thời gian với khoảng thời gian 10 phút. Việc này mang lại lợi ích về bối cảnh thời gian cho việc nhận diện các vệt, nhưng đồng thời đòi hỏi xử lý đặc biệt để kết hợp thông tin từ các hình ảnh trước và sau khung hình được gắn nhãn. Mỗi hình ảnh được biểu diễn dưới dạng mảng với các kích thước và định dạng khác nhau. Đối với mỗi record_id, có nhiều băng sóng (band_{08-16}) và các mặt nạ chú thích từ nhiều nhãn gia. Điều này đòi hỏi quá trình xử lý để đảm bảo sự tương thích và đồng nhất giữa các mảng này. Dữ liệu chú thích từ nhiều nhãn gia (human_individual_masks.npy, human_pixel_masks.npy) cung cấp thông tin về vị trí và mức độ chắc chắn của các vệt. Để đạt được kết quả chính xác, quá trình xử lý cần đảm bảo sự nhất quán giữa các chú thích và chân thực. Bài toán được đánh giá bằng cách sử dụng hệ số Dice, yêu cầu phải so sánh sự trùng khớp pixel-wise giữa dự đoán và chân thực. Điều này đặt ra yêu cầu cụ thể về việc xử lý đầu ra của mô hình để tạo ra đầu ra có định dạng phù hợp với đánh giá này.</w:t>
      </w:r>
    </w:p>
    <w:p w14:paraId="66F159A7" w14:textId="62776893" w:rsidR="002A67EC" w:rsidRDefault="00C271FF" w:rsidP="002A67EC">
      <w:pPr>
        <w:pBdr>
          <w:top w:val="nil"/>
          <w:left w:val="nil"/>
          <w:bottom w:val="nil"/>
          <w:right w:val="nil"/>
          <w:between w:val="nil"/>
        </w:pBdr>
        <w:spacing w:line="360" w:lineRule="auto"/>
        <w:ind w:left="265" w:right="151" w:firstLine="719"/>
        <w:jc w:val="both"/>
        <w:rPr>
          <w:color w:val="000000"/>
          <w:sz w:val="26"/>
          <w:szCs w:val="26"/>
        </w:rPr>
      </w:pPr>
      <w:r>
        <w:rPr>
          <w:color w:val="000000"/>
          <w:sz w:val="26"/>
          <w:szCs w:val="26"/>
        </w:rPr>
        <w:t>Vì vậy, quá trình xử lý dữ liệu là quan trọng để chuẩn bị dữ liệu cho việc đào tạo mô hình và đánh giá hiệu suất của nó trên bài toán nhận diện contrails từ hình ảnh vệ tinh.</w:t>
      </w:r>
    </w:p>
    <w:p w14:paraId="4117C7F5" w14:textId="77777777" w:rsidR="00852EAD" w:rsidRDefault="00C271FF" w:rsidP="002A67EC">
      <w:pPr>
        <w:keepNext/>
        <w:pBdr>
          <w:top w:val="nil"/>
          <w:left w:val="nil"/>
          <w:bottom w:val="nil"/>
          <w:right w:val="nil"/>
          <w:between w:val="nil"/>
        </w:pBdr>
        <w:spacing w:line="360" w:lineRule="auto"/>
        <w:ind w:left="265" w:right="151" w:firstLine="719"/>
        <w:jc w:val="both"/>
      </w:pPr>
      <w:r>
        <w:rPr>
          <w:noProof/>
          <w:color w:val="000000"/>
          <w:sz w:val="26"/>
          <w:szCs w:val="26"/>
        </w:rPr>
        <w:lastRenderedPageBreak/>
        <w:drawing>
          <wp:inline distT="0" distB="0" distL="0" distR="0" wp14:anchorId="45ABC72B" wp14:editId="2D532F21">
            <wp:extent cx="4770120" cy="2386330"/>
            <wp:effectExtent l="0" t="0" r="0" b="0"/>
            <wp:docPr id="19" name="Picture 19" descr="A diagram of a 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4.png" descr="A diagram of a diagram&#10;&#10;Description automatically generated with medium confidence"/>
                    <pic:cNvPicPr preferRelativeResize="0"/>
                  </pic:nvPicPr>
                  <pic:blipFill>
                    <a:blip r:embed="rId20"/>
                    <a:srcRect/>
                    <a:stretch>
                      <a:fillRect/>
                    </a:stretch>
                  </pic:blipFill>
                  <pic:spPr>
                    <a:xfrm>
                      <a:off x="0" y="0"/>
                      <a:ext cx="4770630" cy="2386585"/>
                    </a:xfrm>
                    <a:prstGeom prst="rect">
                      <a:avLst/>
                    </a:prstGeom>
                    <a:ln/>
                  </pic:spPr>
                </pic:pic>
              </a:graphicData>
            </a:graphic>
          </wp:inline>
        </w:drawing>
      </w:r>
    </w:p>
    <w:p w14:paraId="4FF35695" w14:textId="30E69270" w:rsidR="000241DE" w:rsidRPr="002A67EC" w:rsidRDefault="00852EAD" w:rsidP="002A67EC">
      <w:pPr>
        <w:pStyle w:val="Caption"/>
        <w:spacing w:line="360" w:lineRule="auto"/>
        <w:jc w:val="center"/>
        <w:rPr>
          <w:i w:val="0"/>
          <w:iCs w:val="0"/>
          <w:color w:val="auto"/>
          <w:sz w:val="26"/>
          <w:szCs w:val="26"/>
          <w:lang w:val="en-US"/>
        </w:rPr>
      </w:pPr>
      <w:bookmarkStart w:id="108" w:name="_Toc153306792"/>
      <w:r w:rsidRPr="00852EAD">
        <w:rPr>
          <w:b/>
          <w:bCs/>
          <w:i w:val="0"/>
          <w:iCs w:val="0"/>
          <w:color w:val="auto"/>
          <w:sz w:val="26"/>
          <w:szCs w:val="26"/>
        </w:rPr>
        <w:t xml:space="preserve">Hình </w:t>
      </w:r>
      <w:r w:rsidRPr="00852EAD">
        <w:rPr>
          <w:b/>
          <w:bCs/>
          <w:i w:val="0"/>
          <w:iCs w:val="0"/>
          <w:color w:val="auto"/>
          <w:sz w:val="26"/>
          <w:szCs w:val="26"/>
        </w:rPr>
        <w:fldChar w:fldCharType="begin"/>
      </w:r>
      <w:r w:rsidRPr="00852EAD">
        <w:rPr>
          <w:b/>
          <w:bCs/>
          <w:i w:val="0"/>
          <w:iCs w:val="0"/>
          <w:color w:val="auto"/>
          <w:sz w:val="26"/>
          <w:szCs w:val="26"/>
        </w:rPr>
        <w:instrText xml:space="preserve"> SEQ Hình \* ARABIC </w:instrText>
      </w:r>
      <w:r w:rsidRPr="00852EAD">
        <w:rPr>
          <w:b/>
          <w:bCs/>
          <w:i w:val="0"/>
          <w:iCs w:val="0"/>
          <w:color w:val="auto"/>
          <w:sz w:val="26"/>
          <w:szCs w:val="26"/>
        </w:rPr>
        <w:fldChar w:fldCharType="separate"/>
      </w:r>
      <w:r w:rsidR="00DB3A1C">
        <w:rPr>
          <w:b/>
          <w:bCs/>
          <w:i w:val="0"/>
          <w:iCs w:val="0"/>
          <w:noProof/>
          <w:color w:val="auto"/>
          <w:sz w:val="26"/>
          <w:szCs w:val="26"/>
        </w:rPr>
        <w:t>6</w:t>
      </w:r>
      <w:r w:rsidRPr="00852EAD">
        <w:rPr>
          <w:b/>
          <w:bCs/>
          <w:i w:val="0"/>
          <w:iCs w:val="0"/>
          <w:color w:val="auto"/>
          <w:sz w:val="26"/>
          <w:szCs w:val="26"/>
        </w:rPr>
        <w:fldChar w:fldCharType="end"/>
      </w:r>
      <w:r w:rsidRPr="00852EAD">
        <w:rPr>
          <w:b/>
          <w:bCs/>
          <w:i w:val="0"/>
          <w:iCs w:val="0"/>
          <w:color w:val="auto"/>
          <w:sz w:val="26"/>
          <w:szCs w:val="26"/>
          <w:lang w:val="en-US"/>
        </w:rPr>
        <w:t>:</w:t>
      </w:r>
      <w:r w:rsidRPr="00852EAD">
        <w:rPr>
          <w:i w:val="0"/>
          <w:iCs w:val="0"/>
          <w:color w:val="auto"/>
          <w:sz w:val="26"/>
          <w:szCs w:val="26"/>
          <w:lang w:val="en-US"/>
        </w:rPr>
        <w:t xml:space="preserve"> Tóm tắt bước tiền xử lý dữ liệu</w:t>
      </w:r>
      <w:bookmarkEnd w:id="108"/>
    </w:p>
    <w:p w14:paraId="1F384BE2" w14:textId="77777777" w:rsidR="005E12BA" w:rsidRDefault="00C271FF" w:rsidP="002A67EC">
      <w:pPr>
        <w:pBdr>
          <w:top w:val="nil"/>
          <w:left w:val="nil"/>
          <w:bottom w:val="nil"/>
          <w:right w:val="nil"/>
          <w:between w:val="nil"/>
        </w:pBdr>
        <w:spacing w:line="360" w:lineRule="auto"/>
        <w:ind w:left="265" w:right="151" w:firstLine="719"/>
        <w:jc w:val="both"/>
        <w:rPr>
          <w:color w:val="000000"/>
          <w:sz w:val="26"/>
          <w:szCs w:val="26"/>
        </w:rPr>
      </w:pPr>
      <w:bookmarkStart w:id="109" w:name="_heading=h.1ci93xb" w:colFirst="0" w:colLast="0"/>
      <w:bookmarkEnd w:id="109"/>
      <w:r>
        <w:rPr>
          <w:color w:val="000000"/>
          <w:sz w:val="26"/>
          <w:szCs w:val="26"/>
        </w:rPr>
        <w:t>Thu nhận dữ liệu ảnh: Tạo ra 3 DataFrame chứa danh sách các tệp trong các thư mục dữ liệu tương ứng.</w:t>
      </w:r>
    </w:p>
    <w:p w14:paraId="4DC3D73F" w14:textId="77777777" w:rsidR="005E12BA" w:rsidRDefault="00C271FF" w:rsidP="002A67EC">
      <w:pPr>
        <w:pBdr>
          <w:top w:val="nil"/>
          <w:left w:val="nil"/>
          <w:bottom w:val="nil"/>
          <w:right w:val="nil"/>
          <w:between w:val="nil"/>
        </w:pBdr>
        <w:spacing w:line="360" w:lineRule="auto"/>
        <w:ind w:left="265" w:right="151" w:firstLine="719"/>
        <w:jc w:val="both"/>
        <w:rPr>
          <w:color w:val="000000"/>
          <w:sz w:val="26"/>
          <w:szCs w:val="26"/>
        </w:rPr>
      </w:pPr>
      <w:r>
        <w:rPr>
          <w:color w:val="000000"/>
          <w:sz w:val="26"/>
          <w:szCs w:val="26"/>
        </w:rPr>
        <w:t>Tạo ranh giới: Nhận dữ liệu và ranh giới trong phạm vi [0,1].</w:t>
      </w:r>
    </w:p>
    <w:p w14:paraId="6D2563ED" w14:textId="77777777" w:rsidR="005E12BA" w:rsidRDefault="00C271FF" w:rsidP="002A67EC">
      <w:pPr>
        <w:pBdr>
          <w:top w:val="nil"/>
          <w:left w:val="nil"/>
          <w:bottom w:val="nil"/>
          <w:right w:val="nil"/>
          <w:between w:val="nil"/>
        </w:pBdr>
        <w:spacing w:line="360" w:lineRule="auto"/>
        <w:ind w:left="265" w:right="151" w:firstLine="719"/>
        <w:jc w:val="both"/>
        <w:rPr>
          <w:color w:val="000000"/>
          <w:sz w:val="26"/>
          <w:szCs w:val="26"/>
        </w:rPr>
      </w:pPr>
      <w:r>
        <w:rPr>
          <w:color w:val="000000"/>
          <w:sz w:val="26"/>
          <w:szCs w:val="26"/>
        </w:rPr>
        <w:t>Ánh xạ dữ liệu: Ánh xạ dữ liệu dựa trên ranh giới đã cung cấp.</w:t>
      </w:r>
    </w:p>
    <w:p w14:paraId="4E776558" w14:textId="77777777" w:rsidR="005E12BA" w:rsidRDefault="00C271FF" w:rsidP="002A67EC">
      <w:pPr>
        <w:pBdr>
          <w:top w:val="nil"/>
          <w:left w:val="nil"/>
          <w:bottom w:val="nil"/>
          <w:right w:val="nil"/>
          <w:between w:val="nil"/>
        </w:pBdr>
        <w:spacing w:line="360" w:lineRule="auto"/>
        <w:ind w:left="265" w:right="151" w:firstLine="719"/>
        <w:jc w:val="both"/>
        <w:rPr>
          <w:color w:val="000000"/>
          <w:sz w:val="26"/>
          <w:szCs w:val="26"/>
        </w:rPr>
      </w:pPr>
      <w:r>
        <w:rPr>
          <w:color w:val="000000"/>
          <w:sz w:val="26"/>
          <w:szCs w:val="26"/>
        </w:rPr>
        <w:t>Chuẩn hóa: Chuẩn hóa các dải bằng cách sử dụng ranh giới và dữ liệu đã được ánh xạ trước đó</w:t>
      </w:r>
    </w:p>
    <w:p w14:paraId="45E2871D" w14:textId="00BF1437" w:rsidR="001D24E7" w:rsidRDefault="00C271FF" w:rsidP="002A67EC">
      <w:pPr>
        <w:pBdr>
          <w:top w:val="nil"/>
          <w:left w:val="nil"/>
          <w:bottom w:val="nil"/>
          <w:right w:val="nil"/>
          <w:between w:val="nil"/>
        </w:pBdr>
        <w:spacing w:line="360" w:lineRule="auto"/>
        <w:ind w:left="265" w:right="151" w:firstLine="719"/>
        <w:jc w:val="both"/>
        <w:rPr>
          <w:color w:val="000000"/>
          <w:sz w:val="26"/>
          <w:szCs w:val="26"/>
        </w:rPr>
      </w:pPr>
      <w:r>
        <w:rPr>
          <w:color w:val="000000"/>
          <w:sz w:val="26"/>
          <w:szCs w:val="26"/>
        </w:rPr>
        <w:t>Hình ảnh màu giả (RGB): Kết hợp các dải đã chuẩn hóa thành một hình ảnh màu giả được định dạng theo hệ màu RGB. Nếu đúng với mặt nạ đã được gắn nhãn bởi các nhãn gia trích xuất một kênh duy nhất từ mỗi dải vệt và trả về mảng 2D, ngược lại trả về hình ảnh màu giả.</w:t>
      </w:r>
    </w:p>
    <w:p w14:paraId="0982D47A" w14:textId="0FC2E2D2" w:rsidR="005E12BA" w:rsidRPr="004A7A2D" w:rsidRDefault="007D0DA7" w:rsidP="002A67EC">
      <w:pPr>
        <w:pStyle w:val="Heading2"/>
      </w:pPr>
      <w:bookmarkStart w:id="110" w:name="_Toc153314344"/>
      <w:r>
        <w:rPr>
          <w:lang w:val="en-US"/>
        </w:rPr>
        <w:t xml:space="preserve">1.4.3 </w:t>
      </w:r>
      <w:r w:rsidRPr="007D0DA7">
        <w:t>Công nghệ sử dụng</w:t>
      </w:r>
      <w:bookmarkEnd w:id="110"/>
    </w:p>
    <w:tbl>
      <w:tblPr>
        <w:tblW w:w="9134"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4567"/>
        <w:gridCol w:w="4567"/>
      </w:tblGrid>
      <w:tr w:rsidR="005E12BA" w14:paraId="7500A536" w14:textId="77777777" w:rsidTr="00852EAD">
        <w:trPr>
          <w:trHeight w:val="490"/>
        </w:trPr>
        <w:tc>
          <w:tcPr>
            <w:tcW w:w="4567" w:type="dxa"/>
          </w:tcPr>
          <w:p w14:paraId="7B1E14EC" w14:textId="77777777" w:rsidR="005E12BA" w:rsidRDefault="00C271FF" w:rsidP="002A67EC">
            <w:pPr>
              <w:pBdr>
                <w:top w:val="nil"/>
                <w:left w:val="nil"/>
                <w:bottom w:val="nil"/>
                <w:right w:val="nil"/>
                <w:between w:val="nil"/>
              </w:pBdr>
              <w:spacing w:line="360" w:lineRule="auto"/>
              <w:ind w:left="107"/>
              <w:rPr>
                <w:color w:val="000000"/>
                <w:sz w:val="26"/>
                <w:szCs w:val="26"/>
              </w:rPr>
            </w:pPr>
            <w:r>
              <w:rPr>
                <w:color w:val="000000"/>
                <w:sz w:val="26"/>
                <w:szCs w:val="26"/>
              </w:rPr>
              <w:t>Ngôn ngữ</w:t>
            </w:r>
          </w:p>
        </w:tc>
        <w:tc>
          <w:tcPr>
            <w:tcW w:w="4567" w:type="dxa"/>
          </w:tcPr>
          <w:p w14:paraId="4C15A250" w14:textId="2F58299D" w:rsidR="005E12BA" w:rsidRPr="00ED509E" w:rsidRDefault="00C271FF" w:rsidP="002A67EC">
            <w:pPr>
              <w:pBdr>
                <w:top w:val="nil"/>
                <w:left w:val="nil"/>
                <w:bottom w:val="nil"/>
                <w:right w:val="nil"/>
                <w:between w:val="nil"/>
              </w:pBdr>
              <w:spacing w:line="360" w:lineRule="auto"/>
              <w:ind w:left="107"/>
              <w:rPr>
                <w:color w:val="000000"/>
                <w:sz w:val="26"/>
                <w:szCs w:val="26"/>
                <w:lang w:val="en-US"/>
              </w:rPr>
            </w:pPr>
            <w:r>
              <w:rPr>
                <w:color w:val="000000"/>
                <w:sz w:val="26"/>
                <w:szCs w:val="26"/>
              </w:rPr>
              <w:t>Python</w:t>
            </w:r>
            <w:r w:rsidR="00ED509E">
              <w:rPr>
                <w:color w:val="000000"/>
                <w:sz w:val="26"/>
                <w:szCs w:val="26"/>
                <w:lang w:val="en-US"/>
              </w:rPr>
              <w:t xml:space="preserve"> [8]</w:t>
            </w:r>
          </w:p>
        </w:tc>
      </w:tr>
      <w:tr w:rsidR="005E12BA" w14:paraId="494F0839" w14:textId="77777777" w:rsidTr="00852EAD">
        <w:trPr>
          <w:trHeight w:val="493"/>
        </w:trPr>
        <w:tc>
          <w:tcPr>
            <w:tcW w:w="4567" w:type="dxa"/>
          </w:tcPr>
          <w:p w14:paraId="34CEF3C4" w14:textId="77777777" w:rsidR="005E12BA" w:rsidRDefault="00C271FF" w:rsidP="002A67EC">
            <w:pPr>
              <w:pBdr>
                <w:top w:val="nil"/>
                <w:left w:val="nil"/>
                <w:bottom w:val="nil"/>
                <w:right w:val="nil"/>
                <w:between w:val="nil"/>
              </w:pBdr>
              <w:spacing w:line="360" w:lineRule="auto"/>
              <w:ind w:left="107"/>
              <w:rPr>
                <w:color w:val="000000"/>
                <w:sz w:val="26"/>
                <w:szCs w:val="26"/>
              </w:rPr>
            </w:pPr>
            <w:r>
              <w:rPr>
                <w:color w:val="000000"/>
                <w:sz w:val="26"/>
                <w:szCs w:val="26"/>
              </w:rPr>
              <w:t>Thư viện</w:t>
            </w:r>
          </w:p>
        </w:tc>
        <w:tc>
          <w:tcPr>
            <w:tcW w:w="4567" w:type="dxa"/>
          </w:tcPr>
          <w:p w14:paraId="026A7675" w14:textId="39F88F2E" w:rsidR="005E12BA" w:rsidRPr="00ED509E" w:rsidRDefault="00C271FF" w:rsidP="002A67EC">
            <w:pPr>
              <w:pBdr>
                <w:top w:val="nil"/>
                <w:left w:val="nil"/>
                <w:bottom w:val="nil"/>
                <w:right w:val="nil"/>
                <w:between w:val="nil"/>
              </w:pBdr>
              <w:spacing w:line="360" w:lineRule="auto"/>
              <w:ind w:left="107"/>
              <w:rPr>
                <w:color w:val="000000"/>
                <w:sz w:val="26"/>
                <w:szCs w:val="26"/>
                <w:lang w:val="en-US"/>
              </w:rPr>
            </w:pPr>
            <w:r>
              <w:rPr>
                <w:color w:val="000000"/>
                <w:sz w:val="26"/>
                <w:szCs w:val="26"/>
              </w:rPr>
              <w:t>Pytorch</w:t>
            </w:r>
            <w:r w:rsidR="00ED509E">
              <w:rPr>
                <w:color w:val="000000"/>
                <w:sz w:val="26"/>
                <w:szCs w:val="26"/>
                <w:lang w:val="en-US"/>
              </w:rPr>
              <w:t xml:space="preserve"> [9]</w:t>
            </w:r>
          </w:p>
        </w:tc>
      </w:tr>
      <w:tr w:rsidR="005E12BA" w14:paraId="34B20DD2" w14:textId="77777777" w:rsidTr="00852EAD">
        <w:trPr>
          <w:trHeight w:val="490"/>
        </w:trPr>
        <w:tc>
          <w:tcPr>
            <w:tcW w:w="4567" w:type="dxa"/>
          </w:tcPr>
          <w:p w14:paraId="77FB4281" w14:textId="77777777" w:rsidR="005E12BA" w:rsidRDefault="00C271FF" w:rsidP="002A67EC">
            <w:pPr>
              <w:pBdr>
                <w:top w:val="nil"/>
                <w:left w:val="nil"/>
                <w:bottom w:val="nil"/>
                <w:right w:val="nil"/>
                <w:between w:val="nil"/>
              </w:pBdr>
              <w:spacing w:line="360" w:lineRule="auto"/>
              <w:ind w:left="107"/>
              <w:rPr>
                <w:color w:val="000000"/>
                <w:sz w:val="26"/>
                <w:szCs w:val="26"/>
              </w:rPr>
            </w:pPr>
            <w:r>
              <w:rPr>
                <w:color w:val="000000"/>
                <w:sz w:val="26"/>
                <w:szCs w:val="26"/>
              </w:rPr>
              <w:t>Môi trường</w:t>
            </w:r>
          </w:p>
        </w:tc>
        <w:tc>
          <w:tcPr>
            <w:tcW w:w="4567" w:type="dxa"/>
          </w:tcPr>
          <w:p w14:paraId="7D3350DC" w14:textId="77777777" w:rsidR="005E12BA" w:rsidRDefault="00C271FF" w:rsidP="002A67EC">
            <w:pPr>
              <w:keepNext/>
              <w:pBdr>
                <w:top w:val="nil"/>
                <w:left w:val="nil"/>
                <w:bottom w:val="nil"/>
                <w:right w:val="nil"/>
                <w:between w:val="nil"/>
              </w:pBdr>
              <w:spacing w:line="360" w:lineRule="auto"/>
              <w:ind w:left="107"/>
              <w:rPr>
                <w:color w:val="000000"/>
                <w:sz w:val="26"/>
                <w:szCs w:val="26"/>
              </w:rPr>
            </w:pPr>
            <w:r>
              <w:rPr>
                <w:color w:val="000000"/>
                <w:sz w:val="26"/>
                <w:szCs w:val="26"/>
              </w:rPr>
              <w:t>Kaggle</w:t>
            </w:r>
          </w:p>
        </w:tc>
      </w:tr>
    </w:tbl>
    <w:p w14:paraId="04ABB3BA" w14:textId="2871722D" w:rsidR="00852EAD" w:rsidRPr="002A67EC" w:rsidRDefault="00852EAD" w:rsidP="002A67EC">
      <w:pPr>
        <w:pStyle w:val="Caption"/>
        <w:spacing w:line="360" w:lineRule="auto"/>
        <w:jc w:val="center"/>
        <w:rPr>
          <w:i w:val="0"/>
          <w:iCs w:val="0"/>
          <w:color w:val="auto"/>
          <w:sz w:val="26"/>
          <w:szCs w:val="26"/>
          <w:lang w:val="en-US"/>
        </w:rPr>
      </w:pPr>
      <w:bookmarkStart w:id="111" w:name="_heading=h.3whwml4" w:colFirst="0" w:colLast="0"/>
      <w:bookmarkStart w:id="112" w:name="_Toc153306842"/>
      <w:bookmarkEnd w:id="111"/>
      <w:r w:rsidRPr="00852EAD">
        <w:rPr>
          <w:b/>
          <w:bCs/>
          <w:i w:val="0"/>
          <w:iCs w:val="0"/>
          <w:color w:val="auto"/>
          <w:sz w:val="26"/>
          <w:szCs w:val="26"/>
        </w:rPr>
        <w:t xml:space="preserve">Bảng </w:t>
      </w:r>
      <w:r w:rsidRPr="00852EAD">
        <w:rPr>
          <w:b/>
          <w:bCs/>
          <w:i w:val="0"/>
          <w:iCs w:val="0"/>
          <w:color w:val="auto"/>
          <w:sz w:val="26"/>
          <w:szCs w:val="26"/>
        </w:rPr>
        <w:fldChar w:fldCharType="begin"/>
      </w:r>
      <w:r w:rsidRPr="00852EAD">
        <w:rPr>
          <w:b/>
          <w:bCs/>
          <w:i w:val="0"/>
          <w:iCs w:val="0"/>
          <w:color w:val="auto"/>
          <w:sz w:val="26"/>
          <w:szCs w:val="26"/>
        </w:rPr>
        <w:instrText xml:space="preserve"> SEQ Bảng \* ARABIC </w:instrText>
      </w:r>
      <w:r w:rsidRPr="00852EAD">
        <w:rPr>
          <w:b/>
          <w:bCs/>
          <w:i w:val="0"/>
          <w:iCs w:val="0"/>
          <w:color w:val="auto"/>
          <w:sz w:val="26"/>
          <w:szCs w:val="26"/>
        </w:rPr>
        <w:fldChar w:fldCharType="separate"/>
      </w:r>
      <w:r>
        <w:rPr>
          <w:b/>
          <w:bCs/>
          <w:i w:val="0"/>
          <w:iCs w:val="0"/>
          <w:noProof/>
          <w:color w:val="auto"/>
          <w:sz w:val="26"/>
          <w:szCs w:val="26"/>
        </w:rPr>
        <w:t>1</w:t>
      </w:r>
      <w:r w:rsidRPr="00852EAD">
        <w:rPr>
          <w:b/>
          <w:bCs/>
          <w:i w:val="0"/>
          <w:iCs w:val="0"/>
          <w:color w:val="auto"/>
          <w:sz w:val="26"/>
          <w:szCs w:val="26"/>
        </w:rPr>
        <w:fldChar w:fldCharType="end"/>
      </w:r>
      <w:r w:rsidRPr="00852EAD">
        <w:rPr>
          <w:i w:val="0"/>
          <w:iCs w:val="0"/>
          <w:color w:val="auto"/>
          <w:sz w:val="26"/>
          <w:szCs w:val="26"/>
          <w:lang w:val="en-US"/>
        </w:rPr>
        <w:t>: Công nghệ sử dụng</w:t>
      </w:r>
      <w:bookmarkEnd w:id="112"/>
    </w:p>
    <w:p w14:paraId="02FF2205" w14:textId="7DE3D30B" w:rsidR="005E12BA" w:rsidRDefault="007D0DA7" w:rsidP="002A67EC">
      <w:pPr>
        <w:pStyle w:val="Heading2"/>
      </w:pPr>
      <w:bookmarkStart w:id="113" w:name="_heading=h.2bn6wsx" w:colFirst="0" w:colLast="0"/>
      <w:bookmarkStart w:id="114" w:name="_Toc153314345"/>
      <w:bookmarkEnd w:id="113"/>
      <w:r>
        <w:rPr>
          <w:lang w:val="en-US"/>
        </w:rPr>
        <w:t xml:space="preserve">1.4.4 </w:t>
      </w:r>
      <w:r w:rsidRPr="007D0DA7">
        <w:t>Cách đánh giá</w:t>
      </w:r>
      <w:bookmarkEnd w:id="114"/>
    </w:p>
    <w:p w14:paraId="7F64A509" w14:textId="77777777" w:rsidR="004A7A2D" w:rsidRPr="004A7A2D" w:rsidRDefault="004A7A2D" w:rsidP="002A67EC">
      <w:pPr>
        <w:spacing w:line="360" w:lineRule="auto"/>
      </w:pPr>
    </w:p>
    <w:p w14:paraId="2E2C75D6" w14:textId="6B4FF673" w:rsidR="000E7290" w:rsidRPr="00ED509E" w:rsidRDefault="00C271FF" w:rsidP="002A67EC">
      <w:pPr>
        <w:spacing w:line="360" w:lineRule="auto"/>
        <w:ind w:left="841"/>
        <w:rPr>
          <w:b/>
          <w:sz w:val="26"/>
          <w:szCs w:val="26"/>
          <w:lang w:val="en-US"/>
        </w:rPr>
      </w:pPr>
      <w:r>
        <w:rPr>
          <w:b/>
          <w:sz w:val="26"/>
          <w:szCs w:val="26"/>
        </w:rPr>
        <w:t>Dice Coefficient (Dice)</w:t>
      </w:r>
      <w:r w:rsidR="00ED509E">
        <w:rPr>
          <w:b/>
          <w:sz w:val="26"/>
          <w:szCs w:val="26"/>
          <w:lang w:val="en-US"/>
        </w:rPr>
        <w:t xml:space="preserve"> [10]</w:t>
      </w:r>
    </w:p>
    <w:p w14:paraId="094B0A30" w14:textId="5A59F7E7" w:rsidR="000E7290" w:rsidRDefault="00C271FF" w:rsidP="002A67EC">
      <w:pPr>
        <w:pBdr>
          <w:top w:val="nil"/>
          <w:left w:val="nil"/>
          <w:bottom w:val="nil"/>
          <w:right w:val="nil"/>
          <w:between w:val="nil"/>
        </w:pBdr>
        <w:spacing w:before="143" w:line="360" w:lineRule="auto"/>
        <w:ind w:left="265" w:right="151" w:firstLine="719"/>
        <w:jc w:val="both"/>
        <w:rPr>
          <w:color w:val="000000"/>
          <w:sz w:val="26"/>
          <w:szCs w:val="26"/>
        </w:rPr>
      </w:pPr>
      <w:r>
        <w:rPr>
          <w:color w:val="000000"/>
          <w:sz w:val="26"/>
          <w:szCs w:val="26"/>
        </w:rPr>
        <w:t xml:space="preserve">Đồ án sẽ sử dụng hệ số Dice làm độ đo đánh giá hiệu suất của mô hình trong việc nhận diện các vệt từ hình ảnh vệ tinh. Hệ số Dice thường được sử dụng trong bài toán phân đoạn (segmentation) để đo lường độ tương đồng giữa kết quả dự đoán và mẫu thực tế. </w:t>
      </w:r>
    </w:p>
    <w:p w14:paraId="6CDCFD3B" w14:textId="77777777" w:rsidR="005E12BA" w:rsidRDefault="00C271FF" w:rsidP="002A67EC">
      <w:pPr>
        <w:pBdr>
          <w:top w:val="nil"/>
          <w:left w:val="nil"/>
          <w:bottom w:val="nil"/>
          <w:right w:val="nil"/>
          <w:between w:val="nil"/>
        </w:pBdr>
        <w:spacing w:before="143" w:line="360" w:lineRule="auto"/>
        <w:ind w:left="265" w:right="151" w:firstLine="719"/>
        <w:jc w:val="both"/>
        <w:rPr>
          <w:color w:val="000000"/>
          <w:sz w:val="26"/>
          <w:szCs w:val="26"/>
        </w:rPr>
      </w:pPr>
      <w:r>
        <w:rPr>
          <w:color w:val="000000"/>
          <w:sz w:val="26"/>
          <w:szCs w:val="26"/>
        </w:rPr>
        <w:lastRenderedPageBreak/>
        <w:t xml:space="preserve">Hệ số Dice được tính bằng công thức : </w:t>
      </w:r>
      <m:oMath>
        <m:f>
          <m:fPr>
            <m:ctrlPr>
              <w:rPr>
                <w:rFonts w:ascii="Cambria Math" w:eastAsia="Cambria Math" w:hAnsi="Cambria Math" w:cs="Cambria Math"/>
                <w:color w:val="000000"/>
                <w:sz w:val="34"/>
                <w:szCs w:val="34"/>
              </w:rPr>
            </m:ctrlPr>
          </m:fPr>
          <m:num>
            <m:r>
              <w:rPr>
                <w:rFonts w:ascii="Cambria Math" w:eastAsia="Cambria Math" w:hAnsi="Cambria Math" w:cs="Cambria Math"/>
                <w:color w:val="000000"/>
                <w:sz w:val="34"/>
                <w:szCs w:val="34"/>
              </w:rPr>
              <m:t>2×⃒X</m:t>
            </m:r>
            <m:r>
              <w:rPr>
                <w:rFonts w:ascii="Cambria Math" w:eastAsia="Cambria Math" w:hAnsi="Cambria Math" w:cs="Cambria Math"/>
                <w:color w:val="000000"/>
                <w:sz w:val="34"/>
                <w:szCs w:val="34"/>
                <w:highlight w:val="white"/>
              </w:rPr>
              <m:t>∩ Y⃒</m:t>
            </m:r>
          </m:num>
          <m:den>
            <m:r>
              <w:rPr>
                <w:rFonts w:ascii="Cambria Math" w:eastAsia="Cambria Math" w:hAnsi="Cambria Math" w:cs="Cambria Math"/>
                <w:color w:val="000000"/>
                <w:sz w:val="34"/>
                <w:szCs w:val="34"/>
              </w:rPr>
              <m:t>⃒X⃒+⃒Y⃒</m:t>
            </m:r>
          </m:den>
        </m:f>
      </m:oMath>
    </w:p>
    <w:p w14:paraId="74EBB133" w14:textId="77777777" w:rsidR="005E12BA" w:rsidRDefault="00C271FF" w:rsidP="002A67EC">
      <w:pPr>
        <w:pBdr>
          <w:top w:val="nil"/>
          <w:left w:val="nil"/>
          <w:bottom w:val="nil"/>
          <w:right w:val="nil"/>
          <w:between w:val="nil"/>
        </w:pBdr>
        <w:spacing w:before="143" w:line="360" w:lineRule="auto"/>
        <w:ind w:left="265" w:right="151" w:firstLine="719"/>
        <w:jc w:val="both"/>
        <w:rPr>
          <w:color w:val="000000"/>
          <w:sz w:val="26"/>
          <w:szCs w:val="26"/>
        </w:rPr>
      </w:pPr>
      <w:r>
        <w:rPr>
          <w:color w:val="000000"/>
          <w:sz w:val="26"/>
          <w:szCs w:val="26"/>
        </w:rPr>
        <w:t xml:space="preserve">Nếu mô hình dự đoán chính xác giống với thực tế, X </w:t>
      </w:r>
      <m:oMath>
        <m:r>
          <w:rPr>
            <w:rFonts w:ascii="Cambria Math" w:hAnsi="Cambria Math"/>
          </w:rPr>
          <m:t>∩</m:t>
        </m:r>
      </m:oMath>
      <w:r>
        <w:rPr>
          <w:color w:val="000000"/>
          <w:sz w:val="26"/>
          <w:szCs w:val="26"/>
          <w:highlight w:val="white"/>
        </w:rPr>
        <w:t xml:space="preserve"> Y sẽ lớn và |X| +|Y| sẽ nhỏ, dẫn đến một hệ số Dice gần bằng 1.</w:t>
      </w:r>
    </w:p>
    <w:p w14:paraId="501DBED0" w14:textId="1F995853" w:rsidR="00D51744" w:rsidRPr="00801DE7" w:rsidRDefault="00C271FF" w:rsidP="002A67EC">
      <w:pPr>
        <w:pBdr>
          <w:top w:val="nil"/>
          <w:left w:val="nil"/>
          <w:bottom w:val="nil"/>
          <w:right w:val="nil"/>
          <w:between w:val="nil"/>
        </w:pBdr>
        <w:spacing w:line="360" w:lineRule="auto"/>
        <w:ind w:left="265" w:right="153" w:firstLine="719"/>
        <w:jc w:val="both"/>
        <w:rPr>
          <w:color w:val="000000"/>
          <w:sz w:val="26"/>
          <w:szCs w:val="26"/>
        </w:rPr>
      </w:pPr>
      <w:r>
        <w:rPr>
          <w:color w:val="000000"/>
          <w:sz w:val="26"/>
          <w:szCs w:val="26"/>
        </w:rPr>
        <w:t xml:space="preserve">Nếu mô hình dự đoán không đúng với thực tế, X </w:t>
      </w:r>
      <m:oMath>
        <m:r>
          <w:rPr>
            <w:rFonts w:ascii="Cambria Math" w:hAnsi="Cambria Math"/>
          </w:rPr>
          <m:t>∩</m:t>
        </m:r>
      </m:oMath>
      <w:r>
        <w:rPr>
          <w:color w:val="000000"/>
          <w:sz w:val="26"/>
          <w:szCs w:val="26"/>
          <w:highlight w:val="white"/>
        </w:rPr>
        <w:t xml:space="preserve"> Y giảm và |X| + |Y| tăng, dẫn đến một hệ số Dice giảm về 0.</w:t>
      </w:r>
    </w:p>
    <w:p w14:paraId="2A8B72E7" w14:textId="03C74AA4" w:rsidR="005E12BA" w:rsidRPr="007D0DA7" w:rsidRDefault="0009355B" w:rsidP="002A67EC">
      <w:pPr>
        <w:pStyle w:val="Heading1"/>
        <w:ind w:hanging="676"/>
      </w:pPr>
      <w:bookmarkStart w:id="115" w:name="_heading=h.qsh70q" w:colFirst="0" w:colLast="0"/>
      <w:bookmarkEnd w:id="115"/>
      <w:r>
        <w:rPr>
          <w:lang w:val="en-US"/>
        </w:rPr>
        <w:t xml:space="preserve"> </w:t>
      </w:r>
      <w:bookmarkStart w:id="116" w:name="_Toc153314346"/>
      <w:r w:rsidR="007D0DA7">
        <w:rPr>
          <w:lang w:val="en-US"/>
        </w:rPr>
        <w:t xml:space="preserve">1.5 </w:t>
      </w:r>
      <w:r>
        <w:t>Kết quả đạt được</w:t>
      </w:r>
      <w:bookmarkEnd w:id="116"/>
    </w:p>
    <w:p w14:paraId="6A9CBBFD" w14:textId="2CEDBF5A" w:rsidR="005E12BA" w:rsidRPr="000241DE" w:rsidRDefault="007D0DA7" w:rsidP="002A67EC">
      <w:pPr>
        <w:pStyle w:val="Heading2"/>
      </w:pPr>
      <w:bookmarkStart w:id="117" w:name="_heading=h.3as4poj" w:colFirst="0" w:colLast="0"/>
      <w:bookmarkStart w:id="118" w:name="_Toc153314347"/>
      <w:bookmarkEnd w:id="117"/>
      <w:r>
        <w:rPr>
          <w:lang w:val="en-US"/>
        </w:rPr>
        <w:t xml:space="preserve">1.5.1 </w:t>
      </w:r>
      <w:r w:rsidRPr="007D0DA7">
        <w:t>Tham số thực nghiệm</w:t>
      </w:r>
      <w:bookmarkEnd w:id="118"/>
    </w:p>
    <w:p w14:paraId="19E4D3F2" w14:textId="77777777" w:rsidR="005E12BA" w:rsidRDefault="00C271FF" w:rsidP="002A67EC">
      <w:pPr>
        <w:pBdr>
          <w:top w:val="nil"/>
          <w:left w:val="nil"/>
          <w:bottom w:val="nil"/>
          <w:right w:val="nil"/>
          <w:between w:val="nil"/>
        </w:pBdr>
        <w:spacing w:line="360" w:lineRule="auto"/>
        <w:ind w:left="265" w:right="160" w:firstLine="719"/>
        <w:jc w:val="both"/>
        <w:rPr>
          <w:sz w:val="26"/>
          <w:szCs w:val="26"/>
        </w:rPr>
      </w:pPr>
      <w:r>
        <w:rPr>
          <w:color w:val="000000"/>
          <w:sz w:val="26"/>
          <w:szCs w:val="26"/>
        </w:rPr>
        <w:t>Đồ án sẽ tiến hành thực nghiệm trên tập dữ liệu như đã trình bày ở phần trước</w:t>
      </w:r>
      <w:r>
        <w:rPr>
          <w:sz w:val="26"/>
          <w:szCs w:val="26"/>
        </w:rPr>
        <w:t>.</w:t>
      </w:r>
    </w:p>
    <w:p w14:paraId="7AA3A821" w14:textId="1A233B9B" w:rsidR="005E12BA" w:rsidRDefault="00C271FF" w:rsidP="002A67EC">
      <w:pPr>
        <w:pBdr>
          <w:top w:val="nil"/>
          <w:left w:val="nil"/>
          <w:bottom w:val="nil"/>
          <w:right w:val="nil"/>
          <w:between w:val="nil"/>
        </w:pBdr>
        <w:spacing w:line="360" w:lineRule="auto"/>
        <w:ind w:left="265" w:right="160" w:firstLine="719"/>
        <w:jc w:val="both"/>
        <w:rPr>
          <w:sz w:val="26"/>
          <w:szCs w:val="26"/>
        </w:rPr>
      </w:pPr>
      <w:r>
        <w:rPr>
          <w:sz w:val="26"/>
          <w:szCs w:val="26"/>
        </w:rPr>
        <w:t>Hàm Loss của đồ án sẽ sử dụng hàm Binary Cross Entropy</w:t>
      </w:r>
      <w:r w:rsidR="00B54579">
        <w:rPr>
          <w:sz w:val="26"/>
          <w:szCs w:val="26"/>
          <w:lang w:val="en-US"/>
        </w:rPr>
        <w:t xml:space="preserve"> [1</w:t>
      </w:r>
      <w:r w:rsidR="0009355B">
        <w:rPr>
          <w:sz w:val="26"/>
          <w:szCs w:val="26"/>
          <w:lang w:val="en-US"/>
        </w:rPr>
        <w:t>1</w:t>
      </w:r>
      <w:r w:rsidR="00B54579">
        <w:rPr>
          <w:sz w:val="26"/>
          <w:szCs w:val="26"/>
          <w:lang w:val="en-US"/>
        </w:rPr>
        <w:t>]</w:t>
      </w:r>
      <w:r>
        <w:rPr>
          <w:sz w:val="26"/>
          <w:szCs w:val="26"/>
        </w:rPr>
        <w:t xml:space="preserve"> with Logits Loss. Thuật toán tối ưu Đồ án sẽ sử dụng thuật toán Adam</w:t>
      </w:r>
      <w:r w:rsidR="00B54579">
        <w:rPr>
          <w:sz w:val="26"/>
          <w:szCs w:val="26"/>
          <w:lang w:val="en-US"/>
        </w:rPr>
        <w:t xml:space="preserve"> [1</w:t>
      </w:r>
      <w:r w:rsidR="0009355B">
        <w:rPr>
          <w:sz w:val="26"/>
          <w:szCs w:val="26"/>
          <w:lang w:val="en-US"/>
        </w:rPr>
        <w:t>2</w:t>
      </w:r>
      <w:r w:rsidR="00B54579">
        <w:rPr>
          <w:sz w:val="26"/>
          <w:szCs w:val="26"/>
          <w:lang w:val="en-US"/>
        </w:rPr>
        <w:t>]</w:t>
      </w:r>
      <w:r>
        <w:rPr>
          <w:sz w:val="26"/>
          <w:szCs w:val="26"/>
        </w:rPr>
        <w:t>.</w:t>
      </w:r>
    </w:p>
    <w:p w14:paraId="4464D14F" w14:textId="0E2BE18D" w:rsidR="000E7290" w:rsidRPr="00B41AD8" w:rsidRDefault="00C271FF" w:rsidP="002A67EC">
      <w:pPr>
        <w:pBdr>
          <w:top w:val="nil"/>
          <w:left w:val="nil"/>
          <w:bottom w:val="nil"/>
          <w:right w:val="nil"/>
          <w:between w:val="nil"/>
        </w:pBdr>
        <w:spacing w:line="360" w:lineRule="auto"/>
        <w:ind w:left="265" w:right="160" w:firstLine="719"/>
        <w:jc w:val="both"/>
        <w:rPr>
          <w:sz w:val="26"/>
          <w:szCs w:val="26"/>
          <w:lang w:val="en-US"/>
        </w:rPr>
      </w:pPr>
      <w:r>
        <w:rPr>
          <w:sz w:val="26"/>
          <w:szCs w:val="26"/>
        </w:rPr>
        <w:t>Đồ án sẽ sử dụng số Epochs là 1</w:t>
      </w:r>
      <w:r w:rsidR="00F57D7D">
        <w:rPr>
          <w:sz w:val="26"/>
          <w:szCs w:val="26"/>
          <w:lang w:val="en-US"/>
        </w:rPr>
        <w:t>0</w:t>
      </w:r>
    </w:p>
    <w:p w14:paraId="1DC632D1" w14:textId="1E3DDD63" w:rsidR="00743FFE" w:rsidRPr="00C271FF" w:rsidRDefault="007D0DA7" w:rsidP="00C271FF">
      <w:pPr>
        <w:pStyle w:val="Heading2"/>
      </w:pPr>
      <w:bookmarkStart w:id="119" w:name="_heading=h.1pxezwc" w:colFirst="0" w:colLast="0"/>
      <w:bookmarkStart w:id="120" w:name="_Toc153314348"/>
      <w:bookmarkEnd w:id="119"/>
      <w:r>
        <w:rPr>
          <w:lang w:val="en-US"/>
        </w:rPr>
        <w:t xml:space="preserve">1.5.2 </w:t>
      </w:r>
      <w:r w:rsidRPr="007D0DA7">
        <w:t>Kết quả đạt được</w:t>
      </w:r>
      <w:bookmarkEnd w:id="120"/>
    </w:p>
    <w:p w14:paraId="4D536B76" w14:textId="27AF2A0E" w:rsidR="005E12BA" w:rsidRDefault="00C271FF" w:rsidP="002A67EC">
      <w:pPr>
        <w:pBdr>
          <w:top w:val="nil"/>
          <w:left w:val="nil"/>
          <w:bottom w:val="nil"/>
          <w:right w:val="nil"/>
          <w:between w:val="nil"/>
        </w:pBdr>
        <w:spacing w:after="9" w:line="360" w:lineRule="auto"/>
        <w:ind w:left="265" w:firstLine="719"/>
        <w:rPr>
          <w:sz w:val="26"/>
          <w:szCs w:val="26"/>
        </w:rPr>
      </w:pPr>
      <w:r>
        <w:rPr>
          <w:color w:val="000000"/>
          <w:sz w:val="26"/>
          <w:szCs w:val="26"/>
        </w:rPr>
        <w:t xml:space="preserve">Bảng </w:t>
      </w:r>
      <w:r w:rsidR="00A40455">
        <w:rPr>
          <w:color w:val="000000"/>
          <w:sz w:val="26"/>
          <w:szCs w:val="26"/>
          <w:lang w:val="en-US"/>
        </w:rPr>
        <w:t>2</w:t>
      </w:r>
      <w:r>
        <w:rPr>
          <w:color w:val="000000"/>
          <w:sz w:val="26"/>
          <w:szCs w:val="26"/>
        </w:rPr>
        <w:t xml:space="preserve"> so s</w:t>
      </w:r>
      <w:r>
        <w:rPr>
          <w:sz w:val="26"/>
          <w:szCs w:val="26"/>
        </w:rPr>
        <w:t>ánh kết quả thực nghiệm mô hình Đồ án đề xuất với một số phương pháp học sâu.</w:t>
      </w:r>
    </w:p>
    <w:tbl>
      <w:tblPr>
        <w:tblW w:w="8445" w:type="dxa"/>
        <w:tblInd w:w="7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340"/>
        <w:gridCol w:w="3105"/>
      </w:tblGrid>
      <w:tr w:rsidR="005E12BA" w14:paraId="77855657" w14:textId="77777777">
        <w:tc>
          <w:tcPr>
            <w:tcW w:w="5340" w:type="dxa"/>
            <w:shd w:val="clear" w:color="auto" w:fill="auto"/>
            <w:tcMar>
              <w:top w:w="100" w:type="dxa"/>
              <w:left w:w="100" w:type="dxa"/>
              <w:bottom w:w="100" w:type="dxa"/>
              <w:right w:w="100" w:type="dxa"/>
            </w:tcMar>
          </w:tcPr>
          <w:p w14:paraId="144E640A" w14:textId="77777777" w:rsidR="005E12BA" w:rsidRDefault="00C271FF" w:rsidP="002A67EC">
            <w:pPr>
              <w:pBdr>
                <w:top w:val="nil"/>
                <w:left w:val="nil"/>
                <w:bottom w:val="nil"/>
                <w:right w:val="nil"/>
                <w:between w:val="nil"/>
              </w:pBdr>
              <w:spacing w:line="360" w:lineRule="auto"/>
              <w:rPr>
                <w:b/>
                <w:color w:val="000000"/>
                <w:sz w:val="26"/>
                <w:szCs w:val="26"/>
              </w:rPr>
            </w:pPr>
            <w:r>
              <w:rPr>
                <w:b/>
                <w:sz w:val="26"/>
                <w:szCs w:val="26"/>
              </w:rPr>
              <w:t>Phương pháp</w:t>
            </w:r>
          </w:p>
        </w:tc>
        <w:tc>
          <w:tcPr>
            <w:tcW w:w="3105" w:type="dxa"/>
            <w:shd w:val="clear" w:color="auto" w:fill="auto"/>
            <w:tcMar>
              <w:top w:w="100" w:type="dxa"/>
              <w:left w:w="100" w:type="dxa"/>
              <w:bottom w:w="100" w:type="dxa"/>
              <w:right w:w="100" w:type="dxa"/>
            </w:tcMar>
          </w:tcPr>
          <w:p w14:paraId="1E6082C4" w14:textId="77777777" w:rsidR="005E12BA" w:rsidRDefault="00C271FF" w:rsidP="002A67EC">
            <w:pPr>
              <w:pBdr>
                <w:top w:val="nil"/>
                <w:left w:val="nil"/>
                <w:bottom w:val="nil"/>
                <w:right w:val="nil"/>
                <w:between w:val="nil"/>
              </w:pBdr>
              <w:spacing w:line="360" w:lineRule="auto"/>
              <w:rPr>
                <w:b/>
                <w:color w:val="000000"/>
                <w:sz w:val="26"/>
                <w:szCs w:val="26"/>
              </w:rPr>
            </w:pPr>
            <w:r>
              <w:rPr>
                <w:b/>
                <w:sz w:val="26"/>
                <w:szCs w:val="26"/>
              </w:rPr>
              <w:t>Dice</w:t>
            </w:r>
          </w:p>
        </w:tc>
      </w:tr>
      <w:tr w:rsidR="005E12BA" w14:paraId="5490F506" w14:textId="77777777">
        <w:tc>
          <w:tcPr>
            <w:tcW w:w="5340" w:type="dxa"/>
            <w:shd w:val="clear" w:color="auto" w:fill="auto"/>
            <w:tcMar>
              <w:top w:w="100" w:type="dxa"/>
              <w:left w:w="100" w:type="dxa"/>
              <w:bottom w:w="100" w:type="dxa"/>
              <w:right w:w="100" w:type="dxa"/>
            </w:tcMar>
          </w:tcPr>
          <w:p w14:paraId="514E5033" w14:textId="77777777" w:rsidR="005E12BA" w:rsidRDefault="00C271FF" w:rsidP="002A67EC">
            <w:pPr>
              <w:pBdr>
                <w:top w:val="nil"/>
                <w:left w:val="nil"/>
                <w:bottom w:val="nil"/>
                <w:right w:val="nil"/>
                <w:between w:val="nil"/>
              </w:pBdr>
              <w:spacing w:line="360" w:lineRule="auto"/>
              <w:rPr>
                <w:color w:val="000000"/>
                <w:sz w:val="26"/>
                <w:szCs w:val="26"/>
              </w:rPr>
            </w:pPr>
            <w:r>
              <w:rPr>
                <w:sz w:val="26"/>
                <w:szCs w:val="26"/>
              </w:rPr>
              <w:t>UNet</w:t>
            </w:r>
          </w:p>
        </w:tc>
        <w:tc>
          <w:tcPr>
            <w:tcW w:w="3105" w:type="dxa"/>
            <w:shd w:val="clear" w:color="auto" w:fill="auto"/>
            <w:tcMar>
              <w:top w:w="100" w:type="dxa"/>
              <w:left w:w="100" w:type="dxa"/>
              <w:bottom w:w="100" w:type="dxa"/>
              <w:right w:w="100" w:type="dxa"/>
            </w:tcMar>
          </w:tcPr>
          <w:p w14:paraId="44679376" w14:textId="77777777" w:rsidR="005E12BA" w:rsidRDefault="00C271FF" w:rsidP="002A67EC">
            <w:pPr>
              <w:pBdr>
                <w:top w:val="nil"/>
                <w:left w:val="nil"/>
                <w:bottom w:val="nil"/>
                <w:right w:val="nil"/>
                <w:between w:val="nil"/>
              </w:pBdr>
              <w:spacing w:line="360" w:lineRule="auto"/>
              <w:rPr>
                <w:color w:val="000000"/>
                <w:sz w:val="26"/>
                <w:szCs w:val="26"/>
              </w:rPr>
            </w:pPr>
            <w:r>
              <w:rPr>
                <w:sz w:val="26"/>
                <w:szCs w:val="26"/>
              </w:rPr>
              <w:t>0.405</w:t>
            </w:r>
          </w:p>
        </w:tc>
      </w:tr>
      <w:tr w:rsidR="005E12BA" w14:paraId="30A09088" w14:textId="77777777">
        <w:tc>
          <w:tcPr>
            <w:tcW w:w="5340" w:type="dxa"/>
            <w:shd w:val="clear" w:color="auto" w:fill="auto"/>
            <w:tcMar>
              <w:top w:w="100" w:type="dxa"/>
              <w:left w:w="100" w:type="dxa"/>
              <w:bottom w:w="100" w:type="dxa"/>
              <w:right w:w="100" w:type="dxa"/>
            </w:tcMar>
          </w:tcPr>
          <w:p w14:paraId="5814DB3E" w14:textId="77777777" w:rsidR="005E12BA" w:rsidRDefault="00C271FF" w:rsidP="002A67EC">
            <w:pPr>
              <w:pBdr>
                <w:top w:val="nil"/>
                <w:left w:val="nil"/>
                <w:bottom w:val="nil"/>
                <w:right w:val="nil"/>
                <w:between w:val="nil"/>
              </w:pBdr>
              <w:spacing w:line="360" w:lineRule="auto"/>
              <w:rPr>
                <w:color w:val="000000"/>
                <w:sz w:val="26"/>
                <w:szCs w:val="26"/>
              </w:rPr>
            </w:pPr>
            <w:r>
              <w:rPr>
                <w:sz w:val="26"/>
                <w:szCs w:val="26"/>
              </w:rPr>
              <w:t>RestNet 50</w:t>
            </w:r>
          </w:p>
        </w:tc>
        <w:tc>
          <w:tcPr>
            <w:tcW w:w="3105" w:type="dxa"/>
            <w:shd w:val="clear" w:color="auto" w:fill="auto"/>
            <w:tcMar>
              <w:top w:w="100" w:type="dxa"/>
              <w:left w:w="100" w:type="dxa"/>
              <w:bottom w:w="100" w:type="dxa"/>
              <w:right w:w="100" w:type="dxa"/>
            </w:tcMar>
          </w:tcPr>
          <w:p w14:paraId="332BC13A" w14:textId="77777777" w:rsidR="005E12BA" w:rsidRDefault="00C271FF" w:rsidP="002A67EC">
            <w:pPr>
              <w:pBdr>
                <w:top w:val="nil"/>
                <w:left w:val="nil"/>
                <w:bottom w:val="nil"/>
                <w:right w:val="nil"/>
                <w:between w:val="nil"/>
              </w:pBdr>
              <w:spacing w:line="360" w:lineRule="auto"/>
              <w:rPr>
                <w:color w:val="000000"/>
                <w:sz w:val="26"/>
                <w:szCs w:val="26"/>
              </w:rPr>
            </w:pPr>
            <w:r>
              <w:rPr>
                <w:sz w:val="26"/>
                <w:szCs w:val="26"/>
              </w:rPr>
              <w:t>0.101</w:t>
            </w:r>
          </w:p>
        </w:tc>
      </w:tr>
      <w:tr w:rsidR="005E12BA" w14:paraId="1887CBE4" w14:textId="77777777">
        <w:tc>
          <w:tcPr>
            <w:tcW w:w="5340" w:type="dxa"/>
            <w:shd w:val="clear" w:color="auto" w:fill="auto"/>
            <w:tcMar>
              <w:top w:w="100" w:type="dxa"/>
              <w:left w:w="100" w:type="dxa"/>
              <w:bottom w:w="100" w:type="dxa"/>
              <w:right w:w="100" w:type="dxa"/>
            </w:tcMar>
          </w:tcPr>
          <w:p w14:paraId="1AD58FAB" w14:textId="77777777" w:rsidR="005E12BA" w:rsidRDefault="00C271FF" w:rsidP="002A67EC">
            <w:pPr>
              <w:pBdr>
                <w:top w:val="nil"/>
                <w:left w:val="nil"/>
                <w:bottom w:val="nil"/>
                <w:right w:val="nil"/>
                <w:between w:val="nil"/>
              </w:pBdr>
              <w:spacing w:line="360" w:lineRule="auto"/>
              <w:rPr>
                <w:color w:val="000000"/>
                <w:sz w:val="26"/>
                <w:szCs w:val="26"/>
              </w:rPr>
            </w:pPr>
            <w:r>
              <w:rPr>
                <w:sz w:val="26"/>
                <w:szCs w:val="26"/>
              </w:rPr>
              <w:t>VGG19</w:t>
            </w:r>
          </w:p>
        </w:tc>
        <w:tc>
          <w:tcPr>
            <w:tcW w:w="3105" w:type="dxa"/>
            <w:shd w:val="clear" w:color="auto" w:fill="auto"/>
            <w:tcMar>
              <w:top w:w="100" w:type="dxa"/>
              <w:left w:w="100" w:type="dxa"/>
              <w:bottom w:w="100" w:type="dxa"/>
              <w:right w:w="100" w:type="dxa"/>
            </w:tcMar>
          </w:tcPr>
          <w:p w14:paraId="0DF559EF" w14:textId="77777777" w:rsidR="005E12BA" w:rsidRDefault="00C271FF" w:rsidP="002A67EC">
            <w:pPr>
              <w:keepNext/>
              <w:pBdr>
                <w:top w:val="nil"/>
                <w:left w:val="nil"/>
                <w:bottom w:val="nil"/>
                <w:right w:val="nil"/>
                <w:between w:val="nil"/>
              </w:pBdr>
              <w:spacing w:line="360" w:lineRule="auto"/>
              <w:rPr>
                <w:color w:val="000000"/>
                <w:sz w:val="26"/>
                <w:szCs w:val="26"/>
              </w:rPr>
            </w:pPr>
            <w:r>
              <w:rPr>
                <w:sz w:val="26"/>
                <w:szCs w:val="26"/>
              </w:rPr>
              <w:t>0.003</w:t>
            </w:r>
          </w:p>
        </w:tc>
      </w:tr>
    </w:tbl>
    <w:p w14:paraId="6A22F8E6" w14:textId="39DC911D" w:rsidR="005E12BA" w:rsidRPr="00852EAD" w:rsidRDefault="00852EAD" w:rsidP="002A67EC">
      <w:pPr>
        <w:pStyle w:val="Caption"/>
        <w:spacing w:line="360" w:lineRule="auto"/>
        <w:jc w:val="center"/>
        <w:rPr>
          <w:color w:val="auto"/>
          <w:sz w:val="26"/>
          <w:szCs w:val="26"/>
        </w:rPr>
      </w:pPr>
      <w:bookmarkStart w:id="121" w:name="_Toc153306843"/>
      <w:r w:rsidRPr="00852EAD">
        <w:rPr>
          <w:b/>
          <w:bCs/>
          <w:color w:val="auto"/>
          <w:sz w:val="26"/>
          <w:szCs w:val="26"/>
        </w:rPr>
        <w:t xml:space="preserve">Bảng </w:t>
      </w:r>
      <w:r w:rsidRPr="00852EAD">
        <w:rPr>
          <w:b/>
          <w:bCs/>
          <w:color w:val="auto"/>
          <w:sz w:val="26"/>
          <w:szCs w:val="26"/>
        </w:rPr>
        <w:fldChar w:fldCharType="begin"/>
      </w:r>
      <w:r w:rsidRPr="00852EAD">
        <w:rPr>
          <w:b/>
          <w:bCs/>
          <w:color w:val="auto"/>
          <w:sz w:val="26"/>
          <w:szCs w:val="26"/>
        </w:rPr>
        <w:instrText xml:space="preserve"> SEQ Bảng \* ARABIC </w:instrText>
      </w:r>
      <w:r w:rsidRPr="00852EAD">
        <w:rPr>
          <w:b/>
          <w:bCs/>
          <w:color w:val="auto"/>
          <w:sz w:val="26"/>
          <w:szCs w:val="26"/>
        </w:rPr>
        <w:fldChar w:fldCharType="separate"/>
      </w:r>
      <w:r w:rsidRPr="00852EAD">
        <w:rPr>
          <w:b/>
          <w:bCs/>
          <w:noProof/>
          <w:color w:val="auto"/>
          <w:sz w:val="26"/>
          <w:szCs w:val="26"/>
        </w:rPr>
        <w:t>2</w:t>
      </w:r>
      <w:r w:rsidRPr="00852EAD">
        <w:rPr>
          <w:b/>
          <w:bCs/>
          <w:color w:val="auto"/>
          <w:sz w:val="26"/>
          <w:szCs w:val="26"/>
        </w:rPr>
        <w:fldChar w:fldCharType="end"/>
      </w:r>
      <w:r w:rsidRPr="00852EAD">
        <w:rPr>
          <w:b/>
          <w:bCs/>
          <w:color w:val="auto"/>
          <w:sz w:val="26"/>
          <w:szCs w:val="26"/>
          <w:lang w:val="en-US"/>
        </w:rPr>
        <w:t>:</w:t>
      </w:r>
      <w:r w:rsidRPr="00852EAD">
        <w:rPr>
          <w:color w:val="auto"/>
          <w:sz w:val="26"/>
          <w:szCs w:val="26"/>
          <w:lang w:val="en-US"/>
        </w:rPr>
        <w:t xml:space="preserve"> So sánh kết quả thực nghiệm</w:t>
      </w:r>
      <w:bookmarkEnd w:id="121"/>
    </w:p>
    <w:p w14:paraId="0DD7E348" w14:textId="024BCC0E" w:rsidR="003678C1" w:rsidRDefault="00C271FF" w:rsidP="002A67EC">
      <w:pPr>
        <w:pBdr>
          <w:top w:val="nil"/>
          <w:left w:val="nil"/>
          <w:bottom w:val="nil"/>
          <w:right w:val="nil"/>
          <w:between w:val="nil"/>
        </w:pBdr>
        <w:spacing w:before="200" w:line="360" w:lineRule="auto"/>
        <w:ind w:left="265" w:firstLine="719"/>
        <w:rPr>
          <w:sz w:val="26"/>
          <w:szCs w:val="26"/>
          <w:lang w:val="en-US"/>
        </w:rPr>
      </w:pPr>
      <w:r>
        <w:rPr>
          <w:color w:val="000000"/>
          <w:sz w:val="26"/>
          <w:szCs w:val="26"/>
        </w:rPr>
        <w:t xml:space="preserve">Như </w:t>
      </w:r>
      <w:r>
        <w:rPr>
          <w:sz w:val="26"/>
          <w:szCs w:val="26"/>
        </w:rPr>
        <w:t>đã thấy, mô hình Unet có độ chính xác tốt hơn nhiều so với các phương pháp học sâu khác.</w:t>
      </w:r>
      <w:r w:rsidR="00404E0C">
        <w:rPr>
          <w:sz w:val="26"/>
          <w:szCs w:val="26"/>
          <w:lang w:val="en-US"/>
        </w:rPr>
        <w:t xml:space="preserve"> </w:t>
      </w:r>
      <w:r w:rsidR="00CA041F">
        <w:rPr>
          <w:sz w:val="26"/>
          <w:szCs w:val="26"/>
          <w:lang w:val="en-US"/>
        </w:rPr>
        <w:t>Do đó, chúng tôi tiến hành dự đoan kết quả một số mẫu trên mô hình này.</w:t>
      </w:r>
    </w:p>
    <w:p w14:paraId="1443A9DE" w14:textId="43D13722" w:rsidR="00C43294" w:rsidRPr="00CA041F" w:rsidRDefault="00C43294" w:rsidP="00093E5D">
      <w:pPr>
        <w:pBdr>
          <w:top w:val="nil"/>
          <w:left w:val="nil"/>
          <w:bottom w:val="nil"/>
          <w:right w:val="nil"/>
          <w:between w:val="nil"/>
        </w:pBdr>
        <w:spacing w:before="200" w:line="360" w:lineRule="auto"/>
        <w:ind w:left="265" w:firstLine="95"/>
        <w:rPr>
          <w:sz w:val="26"/>
          <w:szCs w:val="26"/>
          <w:lang w:val="en-US"/>
        </w:rPr>
      </w:pPr>
    </w:p>
    <w:p w14:paraId="28671007" w14:textId="77777777" w:rsidR="00DB3A1C" w:rsidRDefault="00DB3A1C" w:rsidP="002A67EC">
      <w:pPr>
        <w:keepNext/>
        <w:pBdr>
          <w:top w:val="nil"/>
          <w:left w:val="nil"/>
          <w:bottom w:val="nil"/>
          <w:right w:val="nil"/>
          <w:between w:val="nil"/>
        </w:pBdr>
        <w:spacing w:before="200" w:line="360" w:lineRule="auto"/>
        <w:ind w:left="265" w:hanging="265"/>
      </w:pPr>
      <w:r w:rsidRPr="00DB3A1C">
        <w:rPr>
          <w:noProof/>
          <w:color w:val="000000"/>
          <w:sz w:val="26"/>
          <w:szCs w:val="26"/>
        </w:rPr>
        <w:lastRenderedPageBreak/>
        <w:drawing>
          <wp:inline distT="0" distB="0" distL="0" distR="0" wp14:anchorId="501A25EA" wp14:editId="7A1ED48D">
            <wp:extent cx="5848350" cy="4660900"/>
            <wp:effectExtent l="0" t="0" r="0" b="6350"/>
            <wp:docPr id="523767674" name="Picture 523767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67674" name=""/>
                    <pic:cNvPicPr/>
                  </pic:nvPicPr>
                  <pic:blipFill>
                    <a:blip r:embed="rId21"/>
                    <a:stretch>
                      <a:fillRect/>
                    </a:stretch>
                  </pic:blipFill>
                  <pic:spPr>
                    <a:xfrm>
                      <a:off x="0" y="0"/>
                      <a:ext cx="5848350" cy="4660900"/>
                    </a:xfrm>
                    <a:prstGeom prst="rect">
                      <a:avLst/>
                    </a:prstGeom>
                  </pic:spPr>
                </pic:pic>
              </a:graphicData>
            </a:graphic>
          </wp:inline>
        </w:drawing>
      </w:r>
    </w:p>
    <w:p w14:paraId="2B18B618" w14:textId="738F0839" w:rsidR="005862C6" w:rsidRPr="00DB3A1C" w:rsidRDefault="00DB3A1C" w:rsidP="002A67EC">
      <w:pPr>
        <w:pStyle w:val="Caption"/>
        <w:spacing w:line="360" w:lineRule="auto"/>
        <w:jc w:val="center"/>
        <w:rPr>
          <w:color w:val="auto"/>
          <w:sz w:val="26"/>
          <w:szCs w:val="26"/>
        </w:rPr>
      </w:pPr>
      <w:bookmarkStart w:id="122" w:name="_Toc153306793"/>
      <w:r w:rsidRPr="00DB3A1C">
        <w:rPr>
          <w:b/>
          <w:bCs/>
          <w:color w:val="auto"/>
          <w:sz w:val="26"/>
          <w:szCs w:val="26"/>
        </w:rPr>
        <w:t xml:space="preserve">Hình </w:t>
      </w:r>
      <w:r w:rsidRPr="00DB3A1C">
        <w:rPr>
          <w:b/>
          <w:bCs/>
          <w:color w:val="auto"/>
          <w:sz w:val="26"/>
          <w:szCs w:val="26"/>
        </w:rPr>
        <w:fldChar w:fldCharType="begin"/>
      </w:r>
      <w:r w:rsidRPr="00DB3A1C">
        <w:rPr>
          <w:b/>
          <w:bCs/>
          <w:color w:val="auto"/>
          <w:sz w:val="26"/>
          <w:szCs w:val="26"/>
        </w:rPr>
        <w:instrText xml:space="preserve"> SEQ Hình \* ARABIC </w:instrText>
      </w:r>
      <w:r w:rsidRPr="00DB3A1C">
        <w:rPr>
          <w:b/>
          <w:bCs/>
          <w:color w:val="auto"/>
          <w:sz w:val="26"/>
          <w:szCs w:val="26"/>
        </w:rPr>
        <w:fldChar w:fldCharType="separate"/>
      </w:r>
      <w:r w:rsidRPr="00DB3A1C">
        <w:rPr>
          <w:b/>
          <w:bCs/>
          <w:noProof/>
          <w:color w:val="auto"/>
          <w:sz w:val="26"/>
          <w:szCs w:val="26"/>
        </w:rPr>
        <w:t>7</w:t>
      </w:r>
      <w:r w:rsidRPr="00DB3A1C">
        <w:rPr>
          <w:b/>
          <w:bCs/>
          <w:color w:val="auto"/>
          <w:sz w:val="26"/>
          <w:szCs w:val="26"/>
        </w:rPr>
        <w:fldChar w:fldCharType="end"/>
      </w:r>
      <w:r w:rsidRPr="00DB3A1C">
        <w:rPr>
          <w:b/>
          <w:bCs/>
          <w:color w:val="auto"/>
          <w:sz w:val="26"/>
          <w:szCs w:val="26"/>
          <w:lang w:val="en-US"/>
        </w:rPr>
        <w:t>:</w:t>
      </w:r>
      <w:r w:rsidRPr="00DB3A1C">
        <w:rPr>
          <w:color w:val="auto"/>
          <w:sz w:val="26"/>
          <w:szCs w:val="26"/>
          <w:lang w:val="en-US"/>
        </w:rPr>
        <w:t xml:space="preserve"> Kết quả dự đoán</w:t>
      </w:r>
      <w:bookmarkEnd w:id="122"/>
    </w:p>
    <w:p w14:paraId="21004951" w14:textId="6F6B348A" w:rsidR="00330D30" w:rsidRPr="00330D30" w:rsidRDefault="00330D30" w:rsidP="002A67EC">
      <w:pPr>
        <w:pStyle w:val="NormalWeb"/>
        <w:spacing w:before="0" w:beforeAutospacing="0" w:after="0" w:afterAutospacing="0" w:line="360" w:lineRule="auto"/>
        <w:ind w:firstLine="720"/>
        <w:rPr>
          <w:sz w:val="26"/>
          <w:szCs w:val="26"/>
        </w:rPr>
      </w:pPr>
      <w:r w:rsidRPr="00330D30">
        <w:rPr>
          <w:sz w:val="26"/>
          <w:szCs w:val="26"/>
        </w:rPr>
        <w:t>U-Net, ResNet50 và VGG19 đều là các mô hình mạng nơ-ron tích chập (CNN) phổ biến được sử dụng trong nhiều tác vụ liên quan đến hình ảnh. Tuy nhiên, U-Net thường cho kết quả tốt hơn so với ResNet50 và VGG19 trong các tác vụ phân đoạn hình ảnh, như phân đoạn đường hơi máy bay.</w:t>
      </w:r>
    </w:p>
    <w:p w14:paraId="23096F03" w14:textId="509E9E05" w:rsidR="00330D30" w:rsidRPr="00330D30" w:rsidRDefault="00330D30" w:rsidP="002A67EC">
      <w:pPr>
        <w:pStyle w:val="NormalWeb"/>
        <w:numPr>
          <w:ilvl w:val="0"/>
          <w:numId w:val="13"/>
        </w:numPr>
        <w:spacing w:before="0" w:beforeAutospacing="0" w:after="0" w:afterAutospacing="0" w:line="360" w:lineRule="auto"/>
        <w:rPr>
          <w:sz w:val="26"/>
          <w:szCs w:val="26"/>
        </w:rPr>
      </w:pPr>
      <w:r w:rsidRPr="00330D30">
        <w:rPr>
          <w:rStyle w:val="Strong"/>
          <w:b w:val="0"/>
          <w:bCs w:val="0"/>
          <w:sz w:val="26"/>
          <w:szCs w:val="26"/>
        </w:rPr>
        <w:t>Kiến trúc đặc biệt của U-Net</w:t>
      </w:r>
      <w:r w:rsidRPr="00330D30">
        <w:rPr>
          <w:sz w:val="26"/>
          <w:szCs w:val="26"/>
        </w:rPr>
        <w:t>: U-Net có một kiến trúc đặc biệt được thiết kế cho việc phân đoạn hình ảnh. Nó bao gồm hai phần: bộ mã hóa và bộ giải mã</w:t>
      </w:r>
      <w:r w:rsidR="00F30B2D">
        <w:rPr>
          <w:sz w:val="26"/>
          <w:szCs w:val="26"/>
        </w:rPr>
        <w:t>.</w:t>
      </w:r>
      <w:r w:rsidRPr="00330D30">
        <w:rPr>
          <w:sz w:val="26"/>
          <w:szCs w:val="26"/>
        </w:rPr>
        <w:t xml:space="preserve"> Bộ mã hóa giúp nắm bắt ngữ cảnh trong hình ảnh, trong khi bộ giải mã giúp định vị chính xác đối tượng trong hình ảnh</w:t>
      </w:r>
      <w:hyperlink r:id="rId22" w:tgtFrame="_blank" w:history="1">
        <w:r w:rsidRPr="00330D30">
          <w:rPr>
            <w:rStyle w:val="Hyperlink"/>
            <w:color w:val="auto"/>
            <w:sz w:val="26"/>
            <w:szCs w:val="26"/>
            <w:u w:val="none"/>
            <w:vertAlign w:val="superscript"/>
          </w:rPr>
          <w:t>1</w:t>
        </w:r>
      </w:hyperlink>
      <w:r w:rsidRPr="00330D30">
        <w:rPr>
          <w:sz w:val="26"/>
          <w:szCs w:val="26"/>
        </w:rPr>
        <w:t>.</w:t>
      </w:r>
    </w:p>
    <w:p w14:paraId="35541A83" w14:textId="1C2F274D" w:rsidR="005E12BA" w:rsidRPr="00D51744" w:rsidRDefault="00330D30" w:rsidP="002A67EC">
      <w:pPr>
        <w:pStyle w:val="NormalWeb"/>
        <w:numPr>
          <w:ilvl w:val="0"/>
          <w:numId w:val="13"/>
        </w:numPr>
        <w:pBdr>
          <w:top w:val="nil"/>
          <w:left w:val="nil"/>
          <w:bottom w:val="nil"/>
          <w:right w:val="nil"/>
          <w:between w:val="nil"/>
        </w:pBdr>
        <w:spacing w:before="10" w:beforeAutospacing="0" w:after="0" w:afterAutospacing="0" w:line="360" w:lineRule="auto"/>
        <w:rPr>
          <w:color w:val="000000"/>
          <w:sz w:val="16"/>
          <w:szCs w:val="16"/>
        </w:rPr>
      </w:pPr>
      <w:r w:rsidRPr="00D51744">
        <w:rPr>
          <w:rStyle w:val="Strong"/>
          <w:b w:val="0"/>
          <w:bCs w:val="0"/>
          <w:sz w:val="26"/>
          <w:szCs w:val="26"/>
        </w:rPr>
        <w:t>Kết nối trực tiếp</w:t>
      </w:r>
      <w:r w:rsidRPr="00D51744">
        <w:rPr>
          <w:sz w:val="26"/>
          <w:szCs w:val="26"/>
        </w:rPr>
        <w:t>: U-Net sử dụng các kết nối trực tiếp từ các lớp của bộ mã hóa đến các lớp tương ứng của bộ giải mã. Điều này giúp giữ lại thông tin chi tiết về vị trí, điều mà các mô hình như ResNet50 và VGG19 có thể mất trong quá trình gộp tối đa (max pooling) và chập (convolution)</w:t>
      </w:r>
      <w:r w:rsidR="00D51744" w:rsidRPr="00D51744">
        <w:rPr>
          <w:sz w:val="26"/>
          <w:szCs w:val="26"/>
        </w:rPr>
        <w:t>.</w:t>
      </w:r>
    </w:p>
    <w:p w14:paraId="2324751F" w14:textId="7E2BF124" w:rsidR="005E12BA" w:rsidRPr="007D0DA7" w:rsidRDefault="007D0DA7" w:rsidP="002A67EC">
      <w:pPr>
        <w:pStyle w:val="Heading1"/>
        <w:ind w:hanging="586"/>
      </w:pPr>
      <w:bookmarkStart w:id="123" w:name="_heading=h.49x2ik5" w:colFirst="0" w:colLast="0"/>
      <w:bookmarkStart w:id="124" w:name="_Toc153314349"/>
      <w:bookmarkEnd w:id="123"/>
      <w:r>
        <w:rPr>
          <w:lang w:val="en-US"/>
        </w:rPr>
        <w:t xml:space="preserve">1.6 </w:t>
      </w:r>
      <w:r>
        <w:t>Kết luận</w:t>
      </w:r>
      <w:bookmarkEnd w:id="124"/>
    </w:p>
    <w:p w14:paraId="50A977C8" w14:textId="5759AA3C" w:rsidR="005E12BA" w:rsidRPr="00A40455" w:rsidRDefault="007D0DA7" w:rsidP="002A67EC">
      <w:pPr>
        <w:pStyle w:val="Heading2"/>
      </w:pPr>
      <w:bookmarkStart w:id="125" w:name="_heading=h.2p2csry" w:colFirst="0" w:colLast="0"/>
      <w:bookmarkStart w:id="126" w:name="_Toc153314350"/>
      <w:bookmarkEnd w:id="125"/>
      <w:r>
        <w:rPr>
          <w:lang w:val="en-US"/>
        </w:rPr>
        <w:t xml:space="preserve">1.6.1 </w:t>
      </w:r>
      <w:r>
        <w:t>Kết quả đạt được</w:t>
      </w:r>
      <w:bookmarkEnd w:id="126"/>
    </w:p>
    <w:p w14:paraId="106501F6" w14:textId="77777777" w:rsidR="005E12BA" w:rsidRDefault="00C271FF" w:rsidP="002A67EC">
      <w:pPr>
        <w:pBdr>
          <w:top w:val="nil"/>
          <w:left w:val="nil"/>
          <w:bottom w:val="nil"/>
          <w:right w:val="nil"/>
          <w:between w:val="nil"/>
        </w:pBdr>
        <w:spacing w:before="1" w:line="360" w:lineRule="auto"/>
        <w:ind w:left="265" w:right="149" w:firstLine="719"/>
        <w:jc w:val="both"/>
        <w:rPr>
          <w:sz w:val="26"/>
          <w:szCs w:val="26"/>
        </w:rPr>
      </w:pPr>
      <w:r>
        <w:rPr>
          <w:color w:val="000000"/>
          <w:sz w:val="26"/>
          <w:szCs w:val="26"/>
        </w:rPr>
        <w:t>Về m</w:t>
      </w:r>
      <w:r>
        <w:rPr>
          <w:sz w:val="26"/>
          <w:szCs w:val="26"/>
        </w:rPr>
        <w:t xml:space="preserve">ặt lý thuyết, Đồ án đã thực hiện phương pháp với 3 mô hình cho ra kết </w:t>
      </w:r>
      <w:r>
        <w:rPr>
          <w:sz w:val="26"/>
          <w:szCs w:val="26"/>
        </w:rPr>
        <w:lastRenderedPageBreak/>
        <w:t xml:space="preserve">quả có chỉ số không mấy vượt trội nhưng cũng đủ để cho ra dự đoán tương đối chính xác. </w:t>
      </w:r>
    </w:p>
    <w:p w14:paraId="0E08E6BA" w14:textId="77777777" w:rsidR="005E12BA" w:rsidRDefault="00C271FF" w:rsidP="002A67EC">
      <w:pPr>
        <w:pBdr>
          <w:top w:val="nil"/>
          <w:left w:val="nil"/>
          <w:bottom w:val="nil"/>
          <w:right w:val="nil"/>
          <w:between w:val="nil"/>
        </w:pBdr>
        <w:spacing w:before="1" w:line="360" w:lineRule="auto"/>
        <w:ind w:left="265" w:right="149" w:firstLine="719"/>
        <w:jc w:val="both"/>
        <w:rPr>
          <w:sz w:val="26"/>
          <w:szCs w:val="26"/>
        </w:rPr>
      </w:pPr>
      <w:r>
        <w:rPr>
          <w:sz w:val="26"/>
          <w:szCs w:val="26"/>
        </w:rPr>
        <w:t>Về mặt thực nghiệm, Đồ án đã sử dụng bộ dữ liệu GOES-16 cho 3 mô hình khác để so sánh. Kết quả thực nghiệm cho thấy mô hình Unet đã mang lại kết quả tương đối tốt, gần giống với các vệt mà các nhà nghiên cứu đã vẽ.</w:t>
      </w:r>
    </w:p>
    <w:p w14:paraId="327677DB" w14:textId="06D9A809" w:rsidR="005E12BA" w:rsidRPr="009D15C2" w:rsidRDefault="007D0DA7" w:rsidP="002A67EC">
      <w:pPr>
        <w:pStyle w:val="Heading2"/>
      </w:pPr>
      <w:bookmarkStart w:id="127" w:name="_heading=h.147n2zr" w:colFirst="0" w:colLast="0"/>
      <w:bookmarkStart w:id="128" w:name="_Toc153314351"/>
      <w:bookmarkEnd w:id="127"/>
      <w:r>
        <w:rPr>
          <w:lang w:val="en-US"/>
        </w:rPr>
        <w:t xml:space="preserve">1.6.2 </w:t>
      </w:r>
      <w:r w:rsidRPr="007D0DA7">
        <w:t>Hạn chế</w:t>
      </w:r>
      <w:bookmarkEnd w:id="128"/>
    </w:p>
    <w:p w14:paraId="05E0DD8F" w14:textId="77777777" w:rsidR="005E12BA" w:rsidRDefault="00C271FF" w:rsidP="002A67EC">
      <w:pPr>
        <w:pBdr>
          <w:top w:val="nil"/>
          <w:left w:val="nil"/>
          <w:bottom w:val="nil"/>
          <w:right w:val="nil"/>
          <w:between w:val="nil"/>
        </w:pBdr>
        <w:spacing w:line="360" w:lineRule="auto"/>
        <w:ind w:left="265" w:right="151" w:firstLine="719"/>
        <w:jc w:val="both"/>
        <w:rPr>
          <w:sz w:val="26"/>
          <w:szCs w:val="26"/>
        </w:rPr>
      </w:pPr>
      <w:r>
        <w:rPr>
          <w:sz w:val="26"/>
          <w:szCs w:val="26"/>
        </w:rPr>
        <w:t>Nhìn chung, Unet vẫn còn vài nhược điểm dẫn đến độ chính xác không cao. Một vài lý do trong đó có thể kể đến như kích thước đầu vào cố định và không chú ý đến mối quan hệ không gian. Unet thường không giữ thông tin về mối quan hệ không gian giữa các pixel, điều này có thể làm mất thông tin về cấu trúc không gian của đối tượng trong hình ảnh.</w:t>
      </w:r>
    </w:p>
    <w:p w14:paraId="0D27F1DD" w14:textId="073D2004" w:rsidR="005E12BA" w:rsidRPr="009D15C2" w:rsidRDefault="009D15C2" w:rsidP="002A67EC">
      <w:pPr>
        <w:pStyle w:val="Heading2"/>
      </w:pPr>
      <w:bookmarkStart w:id="129" w:name="_heading=h.3o7alnk" w:colFirst="0" w:colLast="0"/>
      <w:bookmarkStart w:id="130" w:name="_Toc153314352"/>
      <w:bookmarkEnd w:id="129"/>
      <w:r>
        <w:rPr>
          <w:lang w:val="en-US"/>
        </w:rPr>
        <w:t xml:space="preserve">1.6.3 </w:t>
      </w:r>
      <w:r w:rsidRPr="009D15C2">
        <w:t>H</w:t>
      </w:r>
      <w:r w:rsidR="00C868DE" w:rsidRPr="009D15C2">
        <w:t>ư</w:t>
      </w:r>
      <w:r w:rsidRPr="009D15C2">
        <w:t>ớng phát triển</w:t>
      </w:r>
      <w:bookmarkEnd w:id="130"/>
    </w:p>
    <w:p w14:paraId="73A17869" w14:textId="77777777" w:rsidR="00AD6B62" w:rsidRDefault="00AD6B62" w:rsidP="002A67EC">
      <w:pPr>
        <w:pBdr>
          <w:top w:val="nil"/>
          <w:left w:val="nil"/>
          <w:bottom w:val="nil"/>
          <w:right w:val="nil"/>
          <w:between w:val="nil"/>
        </w:pBdr>
        <w:spacing w:line="360" w:lineRule="auto"/>
        <w:ind w:left="265" w:right="151" w:firstLine="719"/>
        <w:jc w:val="both"/>
        <w:rPr>
          <w:sz w:val="26"/>
          <w:szCs w:val="26"/>
        </w:rPr>
      </w:pPr>
      <w:r>
        <w:rPr>
          <w:sz w:val="26"/>
          <w:szCs w:val="26"/>
        </w:rPr>
        <w:t>Hầu hết mô hình UNet được thiết kế đặc biệt cho các tác vụ phân đoạn hình ảnh, nơi mục tiêu là phân loại từng pixel trong hình ảnh và gán chúng vào các lớp tương ứng. Trong tương lai, Đồ án dự kiến sẽ tiếp tục nghiên cứu hướng phát triển chính như sau:</w:t>
      </w:r>
    </w:p>
    <w:p w14:paraId="7DEE3FC0" w14:textId="77777777" w:rsidR="009D15C2" w:rsidRDefault="00AD6B62" w:rsidP="002A67EC">
      <w:pPr>
        <w:pStyle w:val="ListParagraph"/>
        <w:numPr>
          <w:ilvl w:val="0"/>
          <w:numId w:val="13"/>
        </w:numPr>
        <w:pBdr>
          <w:top w:val="nil"/>
          <w:left w:val="nil"/>
          <w:bottom w:val="nil"/>
          <w:right w:val="nil"/>
          <w:between w:val="nil"/>
        </w:pBdr>
        <w:spacing w:line="360" w:lineRule="auto"/>
        <w:ind w:right="151"/>
        <w:jc w:val="both"/>
        <w:rPr>
          <w:sz w:val="26"/>
          <w:szCs w:val="26"/>
        </w:rPr>
      </w:pPr>
      <w:r w:rsidRPr="009D15C2">
        <w:rPr>
          <w:sz w:val="26"/>
          <w:szCs w:val="26"/>
        </w:rPr>
        <w:t>Nghiên cứu thêm về các biến thể của UNet như UNet++, Nested UNet, và UNet 3D, với mục tiêu cải thiện hiệu suất và khả năng tổng hợp thông tin.</w:t>
      </w:r>
    </w:p>
    <w:p w14:paraId="1A89029B" w14:textId="7C7FADA4" w:rsidR="00962416" w:rsidRPr="00B00154" w:rsidRDefault="00AD6B62" w:rsidP="002A67EC">
      <w:pPr>
        <w:pStyle w:val="ListParagraph"/>
        <w:numPr>
          <w:ilvl w:val="0"/>
          <w:numId w:val="13"/>
        </w:numPr>
        <w:pBdr>
          <w:top w:val="nil"/>
          <w:left w:val="nil"/>
          <w:bottom w:val="nil"/>
          <w:right w:val="nil"/>
          <w:between w:val="nil"/>
        </w:pBdr>
        <w:spacing w:line="360" w:lineRule="auto"/>
        <w:ind w:right="151"/>
        <w:jc w:val="both"/>
        <w:rPr>
          <w:sz w:val="26"/>
          <w:szCs w:val="26"/>
        </w:rPr>
        <w:sectPr w:rsidR="00962416" w:rsidRPr="00B00154">
          <w:pgSz w:w="11910" w:h="16840"/>
          <w:pgMar w:top="1240" w:right="980" w:bottom="280" w:left="1720" w:header="722" w:footer="0" w:gutter="0"/>
          <w:cols w:space="720"/>
        </w:sectPr>
      </w:pPr>
      <w:r w:rsidRPr="00D51744">
        <w:rPr>
          <w:sz w:val="26"/>
          <w:szCs w:val="26"/>
        </w:rPr>
        <w:t>Sử dụng cơ chế chú ý để tăng cường khả năng mô hình chú ý vào các vùng quan trọng trong hình ảnh, giúp cải thiện hiệu suất đặc biệt khi có sự biến động trong dữ liệu</w:t>
      </w:r>
      <w:r w:rsidR="00D51744" w:rsidRPr="00D51744">
        <w:rPr>
          <w:sz w:val="26"/>
          <w:szCs w:val="26"/>
          <w:lang w:val="en-US"/>
        </w:rPr>
        <w:t>.</w:t>
      </w:r>
    </w:p>
    <w:p w14:paraId="7256A464" w14:textId="77777777" w:rsidR="00962416" w:rsidRDefault="00962416" w:rsidP="002A67EC">
      <w:pPr>
        <w:spacing w:line="360" w:lineRule="auto"/>
        <w:rPr>
          <w:color w:val="000000"/>
          <w:sz w:val="17"/>
          <w:szCs w:val="17"/>
        </w:rPr>
      </w:pPr>
    </w:p>
    <w:p w14:paraId="340DEBBE" w14:textId="77777777" w:rsidR="00962416" w:rsidRDefault="00962416" w:rsidP="002A67EC">
      <w:pPr>
        <w:spacing w:line="360" w:lineRule="auto"/>
        <w:rPr>
          <w:color w:val="000000"/>
          <w:sz w:val="17"/>
          <w:szCs w:val="17"/>
        </w:rPr>
      </w:pPr>
    </w:p>
    <w:p w14:paraId="657995F2" w14:textId="40622448" w:rsidR="005E12BA" w:rsidRPr="009D15C2" w:rsidRDefault="00C271FF" w:rsidP="002A67EC">
      <w:pPr>
        <w:pStyle w:val="Heading1"/>
        <w:jc w:val="center"/>
      </w:pPr>
      <w:bookmarkStart w:id="131" w:name="_heading=h.23ckvvd" w:colFirst="0" w:colLast="0"/>
      <w:bookmarkStart w:id="132" w:name="_Toc153314353"/>
      <w:bookmarkEnd w:id="131"/>
      <w:r>
        <w:t>TÀI LIỆU THAM KHẢO</w:t>
      </w:r>
      <w:bookmarkEnd w:id="132"/>
    </w:p>
    <w:p w14:paraId="37AAA54A" w14:textId="35E76046" w:rsidR="005E12BA" w:rsidRPr="003F4F02" w:rsidRDefault="001710C9" w:rsidP="002A67EC">
      <w:pPr>
        <w:pStyle w:val="ListParagraph"/>
        <w:numPr>
          <w:ilvl w:val="0"/>
          <w:numId w:val="15"/>
        </w:numPr>
        <w:tabs>
          <w:tab w:val="left" w:pos="832"/>
          <w:tab w:val="left" w:pos="1530"/>
        </w:tabs>
        <w:spacing w:line="360" w:lineRule="auto"/>
        <w:ind w:left="1260" w:right="157" w:hanging="381"/>
        <w:rPr>
          <w:sz w:val="26"/>
          <w:szCs w:val="26"/>
          <w:highlight w:val="white"/>
          <w:lang w:val="en-US"/>
        </w:rPr>
      </w:pPr>
      <w:r w:rsidRPr="003F4F02">
        <w:rPr>
          <w:color w:val="222222"/>
          <w:sz w:val="26"/>
          <w:szCs w:val="26"/>
          <w:shd w:val="clear" w:color="auto" w:fill="FFFFFF"/>
        </w:rPr>
        <w:t>Wang, Z. (2023). Combining UPerNet and ConvNeXt for Contrails Identification to reduce Global Warming. </w:t>
      </w:r>
      <w:r w:rsidRPr="003F4F02">
        <w:rPr>
          <w:i/>
          <w:iCs/>
          <w:color w:val="222222"/>
          <w:sz w:val="26"/>
          <w:szCs w:val="26"/>
          <w:shd w:val="clear" w:color="auto" w:fill="FFFFFF"/>
        </w:rPr>
        <w:t>arXiv preprint arXiv:2310.04808</w:t>
      </w:r>
      <w:r w:rsidRPr="003F4F02">
        <w:rPr>
          <w:color w:val="222222"/>
          <w:sz w:val="26"/>
          <w:szCs w:val="26"/>
          <w:shd w:val="clear" w:color="auto" w:fill="FFFFFF"/>
        </w:rPr>
        <w:t>.</w:t>
      </w:r>
    </w:p>
    <w:p w14:paraId="0B96BEC9" w14:textId="6D13E33F" w:rsidR="001710C9" w:rsidRPr="003F4F02" w:rsidRDefault="00BD2A70"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Qiu, Y. (2023, April). Upernet-Based Deep Learning Method For The Segmentation Of Gastrointestinal Tract Images. In </w:t>
      </w:r>
      <w:r w:rsidRPr="003F4F02">
        <w:rPr>
          <w:i/>
          <w:iCs/>
          <w:color w:val="222222"/>
          <w:sz w:val="26"/>
          <w:szCs w:val="26"/>
          <w:shd w:val="clear" w:color="auto" w:fill="FFFFFF"/>
        </w:rPr>
        <w:t>Proceedings of the 2023 8th International Conference on Multimedia and Image Processing</w:t>
      </w:r>
      <w:r w:rsidRPr="003F4F02">
        <w:rPr>
          <w:color w:val="222222"/>
          <w:sz w:val="26"/>
          <w:szCs w:val="26"/>
          <w:shd w:val="clear" w:color="auto" w:fill="FFFFFF"/>
        </w:rPr>
        <w:t> (pp. 34-39).</w:t>
      </w:r>
    </w:p>
    <w:p w14:paraId="58E7F662" w14:textId="5A1325D7" w:rsidR="00BD2A70" w:rsidRPr="003F4F02" w:rsidRDefault="00526A1E"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Woo, S., Debnath, S., Hu, R., Chen, X., Liu, Z., Kweon, I. S., &amp; Xie, S. (2023). Convnext v2: Co-designing and scaling convnets with masked autoencoders. In </w:t>
      </w:r>
      <w:r w:rsidRPr="003F4F02">
        <w:rPr>
          <w:i/>
          <w:iCs/>
          <w:color w:val="222222"/>
          <w:sz w:val="26"/>
          <w:szCs w:val="26"/>
          <w:shd w:val="clear" w:color="auto" w:fill="FFFFFF"/>
        </w:rPr>
        <w:t>Proceedings of the IEEE/CVF Conference on Computer Vision and Pattern Recognition</w:t>
      </w:r>
      <w:r w:rsidRPr="003F4F02">
        <w:rPr>
          <w:color w:val="222222"/>
          <w:sz w:val="26"/>
          <w:szCs w:val="26"/>
          <w:shd w:val="clear" w:color="auto" w:fill="FFFFFF"/>
        </w:rPr>
        <w:t> (pp. 16133-16142).</w:t>
      </w:r>
    </w:p>
    <w:p w14:paraId="3A7BFBBD" w14:textId="5FDCEB8D" w:rsidR="00526A1E" w:rsidRPr="003F4F02" w:rsidRDefault="008F242E"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Jure, P. R., Masuelli, S., &amp; Cabral, J. (2022, September). A labeled dataset of cloud types using data from GOES-16 and CloudSat. In </w:t>
      </w:r>
      <w:r w:rsidRPr="003F4F02">
        <w:rPr>
          <w:i/>
          <w:iCs/>
          <w:color w:val="222222"/>
          <w:sz w:val="26"/>
          <w:szCs w:val="26"/>
          <w:shd w:val="clear" w:color="auto" w:fill="FFFFFF"/>
        </w:rPr>
        <w:t>2022 IEEE Biennial Congress of Argentina (ARGENCON)</w:t>
      </w:r>
      <w:r w:rsidRPr="003F4F02">
        <w:rPr>
          <w:color w:val="222222"/>
          <w:sz w:val="26"/>
          <w:szCs w:val="26"/>
          <w:shd w:val="clear" w:color="auto" w:fill="FFFFFF"/>
        </w:rPr>
        <w:t> (pp. 1-6). IEEE.</w:t>
      </w:r>
    </w:p>
    <w:p w14:paraId="712A40CB" w14:textId="492FECF2" w:rsidR="008F242E" w:rsidRPr="003F4F02" w:rsidRDefault="00227BDE"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Soulami, K. B., Kaabouch, N., Saidi, M. N., &amp; Tamtaoui, A. (2021). Breast cancer: One-stage automated detection, segmentation, and classification of digital mammograms using UNet model based-semantic segmentation. </w:t>
      </w:r>
      <w:r w:rsidRPr="003F4F02">
        <w:rPr>
          <w:i/>
          <w:iCs/>
          <w:color w:val="222222"/>
          <w:sz w:val="26"/>
          <w:szCs w:val="26"/>
          <w:shd w:val="clear" w:color="auto" w:fill="FFFFFF"/>
        </w:rPr>
        <w:t>Biomedical Signal Processing and Control</w:t>
      </w:r>
      <w:r w:rsidRPr="003F4F02">
        <w:rPr>
          <w:color w:val="222222"/>
          <w:sz w:val="26"/>
          <w:szCs w:val="26"/>
          <w:shd w:val="clear" w:color="auto" w:fill="FFFFFF"/>
        </w:rPr>
        <w:t>, </w:t>
      </w:r>
      <w:r w:rsidRPr="003F4F02">
        <w:rPr>
          <w:i/>
          <w:iCs/>
          <w:color w:val="222222"/>
          <w:sz w:val="26"/>
          <w:szCs w:val="26"/>
          <w:shd w:val="clear" w:color="auto" w:fill="FFFFFF"/>
        </w:rPr>
        <w:t>66</w:t>
      </w:r>
      <w:r w:rsidRPr="003F4F02">
        <w:rPr>
          <w:color w:val="222222"/>
          <w:sz w:val="26"/>
          <w:szCs w:val="26"/>
          <w:shd w:val="clear" w:color="auto" w:fill="FFFFFF"/>
        </w:rPr>
        <w:t>, 102481.</w:t>
      </w:r>
    </w:p>
    <w:p w14:paraId="24E9BF6B" w14:textId="3D899622" w:rsidR="00227BDE" w:rsidRPr="003F4F02" w:rsidRDefault="006A2C0A"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Wen, L., Li, X., Li, X., &amp; Gao, L. (2019, May). A new transfer learning based on VGG-19 network for fault diagnosis. In </w:t>
      </w:r>
      <w:r w:rsidRPr="003F4F02">
        <w:rPr>
          <w:i/>
          <w:iCs/>
          <w:color w:val="222222"/>
          <w:sz w:val="26"/>
          <w:szCs w:val="26"/>
          <w:shd w:val="clear" w:color="auto" w:fill="FFFFFF"/>
        </w:rPr>
        <w:t>2019 IEEE 23rd international conference on computer supported cooperative work in design (CSCWD)</w:t>
      </w:r>
      <w:r w:rsidRPr="003F4F02">
        <w:rPr>
          <w:color w:val="222222"/>
          <w:sz w:val="26"/>
          <w:szCs w:val="26"/>
          <w:shd w:val="clear" w:color="auto" w:fill="FFFFFF"/>
        </w:rPr>
        <w:t> (pp. 205-209). IEEE.</w:t>
      </w:r>
    </w:p>
    <w:p w14:paraId="41B78113" w14:textId="6B0531F8" w:rsidR="006A2C0A" w:rsidRPr="003F4F02" w:rsidRDefault="008F600C"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Mukti, I. Z., &amp; Biswas, D. (2019, December). Transfer learning based plant diseases detection using ResNet50. In </w:t>
      </w:r>
      <w:r w:rsidRPr="003F4F02">
        <w:rPr>
          <w:i/>
          <w:iCs/>
          <w:color w:val="222222"/>
          <w:sz w:val="26"/>
          <w:szCs w:val="26"/>
          <w:shd w:val="clear" w:color="auto" w:fill="FFFFFF"/>
        </w:rPr>
        <w:t>2019 4th International conference on electrical information and communication technology (EICT)</w:t>
      </w:r>
      <w:r w:rsidRPr="003F4F02">
        <w:rPr>
          <w:color w:val="222222"/>
          <w:sz w:val="26"/>
          <w:szCs w:val="26"/>
          <w:shd w:val="clear" w:color="auto" w:fill="FFFFFF"/>
        </w:rPr>
        <w:t> (pp. 1-6). IEEE.</w:t>
      </w:r>
    </w:p>
    <w:p w14:paraId="13D61D22" w14:textId="12DE10AD" w:rsidR="008F600C" w:rsidRPr="003F4F02" w:rsidRDefault="006C5A25"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lang w:val="en-US"/>
        </w:rPr>
        <w:t xml:space="preserve">Python: </w:t>
      </w:r>
      <w:hyperlink r:id="rId23" w:history="1">
        <w:r w:rsidRPr="003F4F02">
          <w:rPr>
            <w:rStyle w:val="Hyperlink"/>
            <w:sz w:val="26"/>
            <w:szCs w:val="26"/>
            <w:shd w:val="clear" w:color="auto" w:fill="FFFFFF"/>
            <w:lang w:val="en-US"/>
          </w:rPr>
          <w:t>https://python.org/</w:t>
        </w:r>
      </w:hyperlink>
    </w:p>
    <w:p w14:paraId="188A9D61" w14:textId="30AEFE24" w:rsidR="006C5A25" w:rsidRPr="003F4F02" w:rsidRDefault="006C5A25"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lang w:val="en-US"/>
        </w:rPr>
        <w:t>Pytorch</w:t>
      </w:r>
      <w:r w:rsidR="00C868DE" w:rsidRPr="003F4F02">
        <w:rPr>
          <w:color w:val="222222"/>
          <w:sz w:val="26"/>
          <w:szCs w:val="26"/>
          <w:shd w:val="clear" w:color="auto" w:fill="FFFFFF"/>
          <w:lang w:val="en-US"/>
        </w:rPr>
        <w:t>:</w:t>
      </w:r>
      <w:r w:rsidR="00C868DE" w:rsidRPr="003F4F02">
        <w:rPr>
          <w:sz w:val="26"/>
          <w:szCs w:val="26"/>
          <w:highlight w:val="white"/>
          <w:lang w:val="en-US"/>
        </w:rPr>
        <w:t xml:space="preserve"> </w:t>
      </w:r>
      <w:hyperlink r:id="rId24" w:history="1">
        <w:r w:rsidR="00C868DE" w:rsidRPr="003F4F02">
          <w:rPr>
            <w:rStyle w:val="Hyperlink"/>
            <w:sz w:val="26"/>
            <w:szCs w:val="26"/>
            <w:lang w:val="en-US"/>
          </w:rPr>
          <w:t>https://pytorch.org/</w:t>
        </w:r>
      </w:hyperlink>
    </w:p>
    <w:p w14:paraId="03E845BA" w14:textId="77777777" w:rsidR="009D15C2" w:rsidRPr="009D15C2" w:rsidRDefault="00652572" w:rsidP="002A67EC">
      <w:pPr>
        <w:pStyle w:val="ListParagraph"/>
        <w:numPr>
          <w:ilvl w:val="0"/>
          <w:numId w:val="15"/>
        </w:numPr>
        <w:tabs>
          <w:tab w:val="left" w:pos="832"/>
        </w:tabs>
        <w:spacing w:line="360" w:lineRule="auto"/>
        <w:ind w:left="1170" w:right="157"/>
        <w:jc w:val="both"/>
        <w:rPr>
          <w:sz w:val="26"/>
          <w:szCs w:val="26"/>
          <w:highlight w:val="white"/>
          <w:lang w:val="en-US"/>
        </w:rPr>
      </w:pPr>
      <w:r w:rsidRPr="003F4F02">
        <w:rPr>
          <w:color w:val="222222"/>
          <w:sz w:val="26"/>
          <w:szCs w:val="26"/>
          <w:shd w:val="clear" w:color="auto" w:fill="FFFFFF"/>
        </w:rPr>
        <w:t>Shamir, R. R., Duchin, Y., Kim, J., Sapiro, G., &amp; Harel, N. (2019). Continuous dice coefficient: a method for evaluating probabilistic segmentations. </w:t>
      </w:r>
      <w:r w:rsidRPr="003F4F02">
        <w:rPr>
          <w:i/>
          <w:iCs/>
          <w:color w:val="222222"/>
          <w:sz w:val="26"/>
          <w:szCs w:val="26"/>
          <w:shd w:val="clear" w:color="auto" w:fill="FFFFFF"/>
        </w:rPr>
        <w:t>arXiv preprint arXiv:1906.11031</w:t>
      </w:r>
      <w:r w:rsidRPr="003F4F02">
        <w:rPr>
          <w:color w:val="222222"/>
          <w:sz w:val="26"/>
          <w:szCs w:val="26"/>
          <w:shd w:val="clear" w:color="auto" w:fill="FFFFFF"/>
        </w:rPr>
        <w:t>.</w:t>
      </w:r>
    </w:p>
    <w:p w14:paraId="1E12B36E" w14:textId="77777777" w:rsidR="009D15C2" w:rsidRPr="009D15C2" w:rsidRDefault="006C5050" w:rsidP="002A67EC">
      <w:pPr>
        <w:pStyle w:val="ListParagraph"/>
        <w:numPr>
          <w:ilvl w:val="0"/>
          <w:numId w:val="15"/>
        </w:numPr>
        <w:tabs>
          <w:tab w:val="left" w:pos="832"/>
        </w:tabs>
        <w:spacing w:line="360" w:lineRule="auto"/>
        <w:ind w:left="1170" w:right="157"/>
        <w:jc w:val="both"/>
        <w:rPr>
          <w:sz w:val="26"/>
          <w:szCs w:val="26"/>
          <w:highlight w:val="white"/>
          <w:lang w:val="en-US"/>
        </w:rPr>
      </w:pPr>
      <w:r w:rsidRPr="009D15C2">
        <w:rPr>
          <w:color w:val="222222"/>
          <w:sz w:val="26"/>
          <w:szCs w:val="26"/>
          <w:shd w:val="clear" w:color="auto" w:fill="FFFFFF"/>
        </w:rPr>
        <w:lastRenderedPageBreak/>
        <w:t>Ruby, U., &amp; Yendapalli, V. (2020). Binary cross entropy with deep learning technique for image classification. </w:t>
      </w:r>
      <w:r w:rsidRPr="009D15C2">
        <w:rPr>
          <w:i/>
          <w:iCs/>
          <w:color w:val="222222"/>
          <w:sz w:val="26"/>
          <w:szCs w:val="26"/>
          <w:shd w:val="clear" w:color="auto" w:fill="FFFFFF"/>
        </w:rPr>
        <w:t>Int. J. Adv. Trends Comput. Sci. Eng</w:t>
      </w:r>
      <w:r w:rsidRPr="009D15C2">
        <w:rPr>
          <w:color w:val="222222"/>
          <w:sz w:val="26"/>
          <w:szCs w:val="26"/>
          <w:shd w:val="clear" w:color="auto" w:fill="FFFFFF"/>
        </w:rPr>
        <w:t>, </w:t>
      </w:r>
      <w:r w:rsidRPr="009D15C2">
        <w:rPr>
          <w:i/>
          <w:iCs/>
          <w:color w:val="222222"/>
          <w:sz w:val="26"/>
          <w:szCs w:val="26"/>
          <w:shd w:val="clear" w:color="auto" w:fill="FFFFFF"/>
        </w:rPr>
        <w:t>9</w:t>
      </w:r>
      <w:r w:rsidRPr="009D15C2">
        <w:rPr>
          <w:color w:val="222222"/>
          <w:sz w:val="26"/>
          <w:szCs w:val="26"/>
          <w:shd w:val="clear" w:color="auto" w:fill="FFFFFF"/>
        </w:rPr>
        <w:t>(10).</w:t>
      </w:r>
    </w:p>
    <w:p w14:paraId="4D94B8E0" w14:textId="1687DBEB" w:rsidR="005E12BA" w:rsidRPr="009D15C2" w:rsidRDefault="003F4F02" w:rsidP="002A67EC">
      <w:pPr>
        <w:pStyle w:val="ListParagraph"/>
        <w:numPr>
          <w:ilvl w:val="0"/>
          <w:numId w:val="15"/>
        </w:numPr>
        <w:tabs>
          <w:tab w:val="left" w:pos="832"/>
        </w:tabs>
        <w:spacing w:line="360" w:lineRule="auto"/>
        <w:ind w:left="1170" w:right="157"/>
        <w:jc w:val="both"/>
        <w:rPr>
          <w:sz w:val="26"/>
          <w:szCs w:val="26"/>
          <w:highlight w:val="white"/>
          <w:lang w:val="en-US"/>
        </w:rPr>
      </w:pPr>
      <w:r w:rsidRPr="009D15C2">
        <w:rPr>
          <w:color w:val="222222"/>
          <w:sz w:val="26"/>
          <w:szCs w:val="26"/>
          <w:shd w:val="clear" w:color="auto" w:fill="FFFFFF"/>
        </w:rPr>
        <w:t>Llugsi, R., El Yacoubi, S., Fontaine, A., &amp; Lupera, P. (2021, October). Comparison between Adam, AdaMax and Adam W optimizers to implement a Weather Forecast based on Neural Networks for the Andean city of Quito. In </w:t>
      </w:r>
      <w:r w:rsidRPr="009D15C2">
        <w:rPr>
          <w:i/>
          <w:iCs/>
          <w:color w:val="222222"/>
          <w:sz w:val="26"/>
          <w:szCs w:val="26"/>
          <w:shd w:val="clear" w:color="auto" w:fill="FFFFFF"/>
        </w:rPr>
        <w:t>2021 IEEE Fifth Ecuador Technical Chapters Meeting (ETCM)</w:t>
      </w:r>
      <w:r w:rsidRPr="009D15C2">
        <w:rPr>
          <w:color w:val="222222"/>
          <w:sz w:val="26"/>
          <w:szCs w:val="26"/>
          <w:shd w:val="clear" w:color="auto" w:fill="FFFFFF"/>
        </w:rPr>
        <w:t> (pp. 1-6). IEEE.</w:t>
      </w:r>
    </w:p>
    <w:p w14:paraId="7B5AA39D" w14:textId="77777777" w:rsidR="009D15C2" w:rsidRDefault="009D15C2" w:rsidP="002A67EC">
      <w:pPr>
        <w:tabs>
          <w:tab w:val="left" w:pos="832"/>
        </w:tabs>
        <w:spacing w:line="360" w:lineRule="auto"/>
        <w:ind w:right="157"/>
        <w:jc w:val="both"/>
        <w:rPr>
          <w:sz w:val="26"/>
          <w:szCs w:val="26"/>
          <w:highlight w:val="white"/>
          <w:lang w:val="en-US"/>
        </w:rPr>
      </w:pPr>
    </w:p>
    <w:p w14:paraId="51D9E6CD" w14:textId="7A4503FC" w:rsidR="00962416" w:rsidRDefault="00962416" w:rsidP="002A67EC">
      <w:pPr>
        <w:spacing w:line="360" w:lineRule="auto"/>
        <w:rPr>
          <w:sz w:val="26"/>
          <w:szCs w:val="26"/>
          <w:highlight w:val="white"/>
          <w:lang w:val="en-US"/>
        </w:rPr>
      </w:pPr>
      <w:r>
        <w:rPr>
          <w:sz w:val="26"/>
          <w:szCs w:val="26"/>
          <w:highlight w:val="white"/>
          <w:lang w:val="en-US"/>
        </w:rPr>
        <w:br w:type="page"/>
      </w:r>
    </w:p>
    <w:p w14:paraId="4D6817C6" w14:textId="77777777" w:rsidR="002D20F9" w:rsidRPr="00493102" w:rsidRDefault="002D20F9" w:rsidP="002A67EC">
      <w:pPr>
        <w:pStyle w:val="Heading1"/>
        <w:jc w:val="center"/>
        <w:rPr>
          <w:color w:val="000000"/>
          <w:sz w:val="32"/>
          <w:lang w:val="en-US"/>
        </w:rPr>
      </w:pPr>
      <w:bookmarkStart w:id="133" w:name="_Toc153314354"/>
      <w:r w:rsidRPr="00962416">
        <w:rPr>
          <w:color w:val="000000"/>
          <w:sz w:val="32"/>
          <w:lang w:val="en-US"/>
        </w:rPr>
        <w:lastRenderedPageBreak/>
        <w:t>LÀM VIỆC NHÓM</w:t>
      </w:r>
      <w:bookmarkEnd w:id="133"/>
    </w:p>
    <w:p w14:paraId="2D64F886" w14:textId="77777777" w:rsidR="002D20F9" w:rsidRDefault="002D20F9" w:rsidP="002A67EC">
      <w:pPr>
        <w:spacing w:line="360" w:lineRule="auto"/>
        <w:rPr>
          <w:color w:val="000000"/>
          <w:sz w:val="17"/>
          <w:szCs w:val="17"/>
        </w:rPr>
      </w:pPr>
    </w:p>
    <w:p w14:paraId="159EEE3F" w14:textId="77777777" w:rsidR="002D20F9" w:rsidRPr="00027517" w:rsidRDefault="002D20F9" w:rsidP="002A67EC">
      <w:pPr>
        <w:spacing w:after="200" w:line="360" w:lineRule="auto"/>
        <w:rPr>
          <w:rFonts w:eastAsiaTheme="minorEastAsia"/>
          <w:bCs/>
          <w:sz w:val="26"/>
          <w:szCs w:val="26"/>
          <w:lang w:eastAsia="ja-JP"/>
        </w:rPr>
      </w:pPr>
      <w:r w:rsidRPr="00027517">
        <w:rPr>
          <w:rFonts w:eastAsiaTheme="minorEastAsia"/>
          <w:bCs/>
          <w:sz w:val="26"/>
          <w:szCs w:val="26"/>
          <w:lang w:eastAsia="ja-JP"/>
        </w:rPr>
        <w:t>Cách thức làm việc nhóm: gặp nhau trực tiếp để trao đổi, tìm kiếm tài liệu hoặc họp online qua discord, các buổi thực hành trên lớp.</w:t>
      </w:r>
    </w:p>
    <w:p w14:paraId="0D2697E5" w14:textId="77777777" w:rsidR="002D20F9" w:rsidRDefault="002D20F9" w:rsidP="002A67EC">
      <w:pPr>
        <w:spacing w:line="360" w:lineRule="auto"/>
        <w:rPr>
          <w:rFonts w:eastAsiaTheme="minorEastAsia"/>
          <w:bCs/>
          <w:sz w:val="26"/>
          <w:szCs w:val="26"/>
          <w:lang w:val="en-US" w:eastAsia="ja-JP"/>
        </w:rPr>
      </w:pPr>
      <w:r w:rsidRPr="00027517">
        <w:rPr>
          <w:rFonts w:eastAsiaTheme="minorEastAsia"/>
          <w:bCs/>
          <w:sz w:val="26"/>
          <w:szCs w:val="26"/>
          <w:lang w:eastAsia="ja-JP"/>
        </w:rPr>
        <w:t>Phân chia công việc của các thành viên trong nhóm</w:t>
      </w:r>
      <w:r>
        <w:rPr>
          <w:rFonts w:eastAsiaTheme="minorEastAsia"/>
          <w:bCs/>
          <w:sz w:val="26"/>
          <w:szCs w:val="26"/>
          <w:lang w:val="en-US" w:eastAsia="ja-JP"/>
        </w:rPr>
        <w:t xml:space="preserve">: </w:t>
      </w:r>
    </w:p>
    <w:tbl>
      <w:tblPr>
        <w:tblStyle w:val="TableGrid"/>
        <w:tblW w:w="0" w:type="auto"/>
        <w:tblLook w:val="04A0" w:firstRow="1" w:lastRow="0" w:firstColumn="1" w:lastColumn="0" w:noHBand="0" w:noVBand="1"/>
      </w:tblPr>
      <w:tblGrid>
        <w:gridCol w:w="3067"/>
        <w:gridCol w:w="3342"/>
        <w:gridCol w:w="2791"/>
      </w:tblGrid>
      <w:tr w:rsidR="002D20F9" w:rsidRPr="00027517" w14:paraId="3C57FC86" w14:textId="77777777">
        <w:tc>
          <w:tcPr>
            <w:tcW w:w="3098" w:type="dxa"/>
          </w:tcPr>
          <w:p w14:paraId="1C9DD7BA" w14:textId="77777777" w:rsidR="002D20F9" w:rsidRPr="00027517" w:rsidRDefault="002D20F9" w:rsidP="002A67EC">
            <w:pPr>
              <w:spacing w:after="200" w:line="360" w:lineRule="auto"/>
              <w:jc w:val="center"/>
              <w:rPr>
                <w:rFonts w:eastAsiaTheme="minorEastAsia"/>
                <w:bCs/>
                <w:sz w:val="26"/>
                <w:szCs w:val="26"/>
                <w:lang w:val="vi-VN" w:eastAsia="ja-JP"/>
              </w:rPr>
            </w:pPr>
            <w:r w:rsidRPr="00027517">
              <w:rPr>
                <w:rFonts w:eastAsiaTheme="minorEastAsia"/>
                <w:bCs/>
                <w:sz w:val="26"/>
                <w:szCs w:val="26"/>
                <w:lang w:eastAsia="ja-JP"/>
              </w:rPr>
              <w:t>Thành</w:t>
            </w:r>
            <w:r w:rsidRPr="00027517">
              <w:rPr>
                <w:rFonts w:eastAsiaTheme="minorEastAsia"/>
                <w:bCs/>
                <w:sz w:val="26"/>
                <w:szCs w:val="26"/>
                <w:lang w:val="vi-VN" w:eastAsia="ja-JP"/>
              </w:rPr>
              <w:t xml:space="preserve"> viên</w:t>
            </w:r>
          </w:p>
        </w:tc>
        <w:tc>
          <w:tcPr>
            <w:tcW w:w="3377" w:type="dxa"/>
          </w:tcPr>
          <w:p w14:paraId="6E69C280" w14:textId="77777777" w:rsidR="002D20F9" w:rsidRPr="00027517" w:rsidRDefault="002D20F9" w:rsidP="002A67EC">
            <w:pPr>
              <w:spacing w:after="200" w:line="360" w:lineRule="auto"/>
              <w:jc w:val="center"/>
              <w:rPr>
                <w:rFonts w:eastAsiaTheme="minorEastAsia"/>
                <w:bCs/>
                <w:sz w:val="26"/>
                <w:szCs w:val="26"/>
                <w:lang w:val="vi-VN" w:eastAsia="ja-JP"/>
              </w:rPr>
            </w:pPr>
            <w:r w:rsidRPr="00027517">
              <w:rPr>
                <w:rFonts w:eastAsiaTheme="minorEastAsia"/>
                <w:bCs/>
                <w:sz w:val="26"/>
                <w:szCs w:val="26"/>
                <w:lang w:eastAsia="ja-JP"/>
              </w:rPr>
              <w:t>Nhiệm</w:t>
            </w:r>
            <w:r w:rsidRPr="00027517">
              <w:rPr>
                <w:rFonts w:eastAsiaTheme="minorEastAsia"/>
                <w:bCs/>
                <w:sz w:val="26"/>
                <w:szCs w:val="26"/>
                <w:lang w:val="vi-VN" w:eastAsia="ja-JP"/>
              </w:rPr>
              <w:t xml:space="preserve"> vụ</w:t>
            </w:r>
          </w:p>
        </w:tc>
        <w:tc>
          <w:tcPr>
            <w:tcW w:w="2821" w:type="dxa"/>
          </w:tcPr>
          <w:p w14:paraId="6A5790B9" w14:textId="77777777" w:rsidR="002D20F9" w:rsidRPr="00027517" w:rsidRDefault="002D20F9" w:rsidP="002A67EC">
            <w:pPr>
              <w:spacing w:after="200" w:line="360" w:lineRule="auto"/>
              <w:jc w:val="center"/>
              <w:rPr>
                <w:rFonts w:eastAsiaTheme="minorEastAsia"/>
                <w:bCs/>
                <w:sz w:val="26"/>
                <w:szCs w:val="26"/>
                <w:lang w:val="vi-VN" w:eastAsia="ja-JP"/>
              </w:rPr>
            </w:pPr>
            <w:r w:rsidRPr="00027517">
              <w:rPr>
                <w:rFonts w:eastAsiaTheme="minorEastAsia"/>
                <w:bCs/>
                <w:sz w:val="26"/>
                <w:szCs w:val="26"/>
                <w:lang w:eastAsia="ja-JP"/>
              </w:rPr>
              <w:t>Mức</w:t>
            </w:r>
            <w:r w:rsidRPr="00027517">
              <w:rPr>
                <w:rFonts w:eastAsiaTheme="minorEastAsia"/>
                <w:bCs/>
                <w:sz w:val="26"/>
                <w:szCs w:val="26"/>
                <w:lang w:val="vi-VN" w:eastAsia="ja-JP"/>
              </w:rPr>
              <w:t xml:space="preserve"> độ hoàn thành</w:t>
            </w:r>
          </w:p>
        </w:tc>
      </w:tr>
      <w:tr w:rsidR="002D20F9" w:rsidRPr="00027517" w14:paraId="476FE23C" w14:textId="77777777">
        <w:tc>
          <w:tcPr>
            <w:tcW w:w="3098" w:type="dxa"/>
          </w:tcPr>
          <w:p w14:paraId="167F6910" w14:textId="77777777" w:rsidR="002D20F9" w:rsidRPr="00027517" w:rsidRDefault="002D20F9" w:rsidP="002A67EC">
            <w:pPr>
              <w:spacing w:after="200" w:line="360" w:lineRule="auto"/>
              <w:jc w:val="center"/>
              <w:rPr>
                <w:rFonts w:eastAsiaTheme="minorEastAsia"/>
                <w:bCs/>
                <w:sz w:val="26"/>
                <w:szCs w:val="26"/>
                <w:lang w:val="vi-VN" w:eastAsia="ja-JP"/>
              </w:rPr>
            </w:pPr>
            <w:r w:rsidRPr="00027517">
              <w:rPr>
                <w:rFonts w:eastAsiaTheme="minorEastAsia"/>
                <w:bCs/>
                <w:sz w:val="26"/>
                <w:szCs w:val="26"/>
                <w:lang w:eastAsia="ja-JP"/>
              </w:rPr>
              <w:t>Ngô Hoàng Nhật Huy</w:t>
            </w:r>
          </w:p>
        </w:tc>
        <w:tc>
          <w:tcPr>
            <w:tcW w:w="3377" w:type="dxa"/>
          </w:tcPr>
          <w:p w14:paraId="30EE501F"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eastAsia="ja-JP"/>
              </w:rPr>
              <w:t xml:space="preserve">1.1 </w:t>
            </w:r>
            <w:r w:rsidRPr="00027517">
              <w:rPr>
                <w:rFonts w:eastAsiaTheme="minorEastAsia"/>
                <w:bCs/>
                <w:sz w:val="26"/>
                <w:szCs w:val="26"/>
                <w:lang w:val="vi-VN" w:eastAsia="ja-JP"/>
              </w:rPr>
              <w:t>Giới thiệu về bài toán</w:t>
            </w:r>
          </w:p>
          <w:p w14:paraId="41848FC6"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eastAsia="ja-JP"/>
              </w:rPr>
              <w:t xml:space="preserve">1.2 </w:t>
            </w:r>
            <w:r w:rsidRPr="00027517">
              <w:rPr>
                <w:rFonts w:eastAsiaTheme="minorEastAsia"/>
                <w:bCs/>
                <w:sz w:val="26"/>
                <w:szCs w:val="26"/>
                <w:lang w:val="vi-VN" w:eastAsia="ja-JP"/>
              </w:rPr>
              <w:t>Phân tích yêu cầu của bài toán</w:t>
            </w:r>
          </w:p>
          <w:p w14:paraId="158C88F5"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val="vi-VN" w:eastAsia="ja-JP"/>
              </w:rPr>
              <w:t>1.4 Thực nghiệm</w:t>
            </w:r>
          </w:p>
          <w:p w14:paraId="4B6ED34E"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val="vi-VN" w:eastAsia="ja-JP"/>
              </w:rPr>
              <w:t>1.5 Kết quả đạt được</w:t>
            </w:r>
          </w:p>
          <w:p w14:paraId="75AD28EE"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val="vi-VN" w:eastAsia="ja-JP"/>
              </w:rPr>
              <w:t>1.6 Kết luận</w:t>
            </w:r>
          </w:p>
        </w:tc>
        <w:tc>
          <w:tcPr>
            <w:tcW w:w="2821" w:type="dxa"/>
          </w:tcPr>
          <w:p w14:paraId="0F082B40" w14:textId="77777777" w:rsidR="002D20F9" w:rsidRPr="00027517" w:rsidRDefault="002D20F9" w:rsidP="002A67EC">
            <w:pPr>
              <w:spacing w:after="200" w:line="360" w:lineRule="auto"/>
              <w:jc w:val="center"/>
              <w:rPr>
                <w:rFonts w:eastAsiaTheme="minorEastAsia"/>
                <w:bCs/>
                <w:sz w:val="26"/>
                <w:szCs w:val="26"/>
                <w:lang w:val="vi-VN" w:eastAsia="ja-JP"/>
              </w:rPr>
            </w:pPr>
            <w:r w:rsidRPr="00027517">
              <w:rPr>
                <w:rFonts w:eastAsiaTheme="minorEastAsia"/>
                <w:bCs/>
                <w:sz w:val="26"/>
                <w:szCs w:val="26"/>
                <w:lang w:eastAsia="ja-JP"/>
              </w:rPr>
              <w:t>100</w:t>
            </w:r>
            <w:r w:rsidRPr="00027517">
              <w:rPr>
                <w:rFonts w:eastAsiaTheme="minorEastAsia"/>
                <w:bCs/>
                <w:sz w:val="26"/>
                <w:szCs w:val="26"/>
                <w:lang w:val="vi-VN" w:eastAsia="ja-JP"/>
              </w:rPr>
              <w:t>%</w:t>
            </w:r>
          </w:p>
        </w:tc>
      </w:tr>
      <w:tr w:rsidR="002D20F9" w:rsidRPr="00027517" w14:paraId="0C04CE7E" w14:textId="77777777">
        <w:trPr>
          <w:trHeight w:val="2701"/>
        </w:trPr>
        <w:tc>
          <w:tcPr>
            <w:tcW w:w="3098" w:type="dxa"/>
          </w:tcPr>
          <w:p w14:paraId="2A46E32D" w14:textId="77777777" w:rsidR="002D20F9" w:rsidRPr="00027517" w:rsidRDefault="002D20F9" w:rsidP="002A67EC">
            <w:pPr>
              <w:spacing w:after="200" w:line="360" w:lineRule="auto"/>
              <w:jc w:val="center"/>
              <w:rPr>
                <w:rFonts w:eastAsiaTheme="minorEastAsia"/>
                <w:bCs/>
                <w:sz w:val="26"/>
                <w:szCs w:val="26"/>
                <w:lang w:eastAsia="ja-JP"/>
              </w:rPr>
            </w:pPr>
            <w:r w:rsidRPr="00027517">
              <w:rPr>
                <w:rFonts w:eastAsiaTheme="minorEastAsia"/>
                <w:bCs/>
                <w:sz w:val="26"/>
                <w:szCs w:val="26"/>
                <w:lang w:val="vi-VN" w:eastAsia="ja-JP"/>
              </w:rPr>
              <w:t>Đo</w:t>
            </w:r>
            <w:r w:rsidRPr="00027517">
              <w:rPr>
                <w:rFonts w:eastAsiaTheme="minorEastAsia"/>
                <w:bCs/>
                <w:sz w:val="26"/>
                <w:szCs w:val="26"/>
                <w:lang w:eastAsia="ja-JP"/>
              </w:rPr>
              <w:t>àn Ánh Dương</w:t>
            </w:r>
          </w:p>
        </w:tc>
        <w:tc>
          <w:tcPr>
            <w:tcW w:w="3377" w:type="dxa"/>
          </w:tcPr>
          <w:p w14:paraId="7C8604D8"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val="vi-VN" w:eastAsia="ja-JP"/>
              </w:rPr>
              <w:t>1.3 Phương pháp giải quyết bài toán</w:t>
            </w:r>
          </w:p>
          <w:p w14:paraId="3C74C7F5"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val="vi-VN" w:eastAsia="ja-JP"/>
              </w:rPr>
              <w:t>1.4 Thực nghiệm</w:t>
            </w:r>
          </w:p>
          <w:p w14:paraId="6727D4A6" w14:textId="77777777" w:rsidR="002D20F9" w:rsidRPr="00027517" w:rsidRDefault="002D20F9" w:rsidP="002A67EC">
            <w:pPr>
              <w:spacing w:after="200" w:line="360" w:lineRule="auto"/>
              <w:jc w:val="both"/>
              <w:rPr>
                <w:rFonts w:eastAsiaTheme="minorEastAsia"/>
                <w:bCs/>
                <w:sz w:val="26"/>
                <w:szCs w:val="26"/>
                <w:lang w:val="vi-VN" w:eastAsia="ja-JP"/>
              </w:rPr>
            </w:pPr>
            <w:r w:rsidRPr="00027517">
              <w:rPr>
                <w:rFonts w:eastAsiaTheme="minorEastAsia"/>
                <w:bCs/>
                <w:sz w:val="26"/>
                <w:szCs w:val="26"/>
                <w:lang w:val="vi-VN" w:eastAsia="ja-JP"/>
              </w:rPr>
              <w:t>1.5 Kết quả đạt được</w:t>
            </w:r>
          </w:p>
          <w:p w14:paraId="7E15CB8D" w14:textId="77777777" w:rsidR="002D20F9" w:rsidRPr="00027517" w:rsidRDefault="002D20F9" w:rsidP="002A67EC">
            <w:pPr>
              <w:spacing w:after="200" w:line="360" w:lineRule="auto"/>
              <w:jc w:val="both"/>
              <w:rPr>
                <w:rFonts w:eastAsiaTheme="minorEastAsia"/>
                <w:bCs/>
                <w:sz w:val="26"/>
                <w:szCs w:val="26"/>
                <w:lang w:val="vi-VN" w:eastAsia="ja-JP"/>
              </w:rPr>
            </w:pPr>
          </w:p>
          <w:p w14:paraId="252EEBF7" w14:textId="77777777" w:rsidR="002D20F9" w:rsidRPr="00027517" w:rsidRDefault="002D20F9" w:rsidP="002A67EC">
            <w:pPr>
              <w:pStyle w:val="ListParagraph"/>
              <w:spacing w:after="200" w:line="360" w:lineRule="auto"/>
              <w:ind w:left="492"/>
              <w:jc w:val="both"/>
              <w:rPr>
                <w:rFonts w:eastAsiaTheme="minorEastAsia"/>
                <w:bCs/>
                <w:sz w:val="26"/>
                <w:szCs w:val="26"/>
                <w:lang w:eastAsia="ja-JP"/>
              </w:rPr>
            </w:pPr>
            <w:r w:rsidRPr="00027517">
              <w:rPr>
                <w:rFonts w:eastAsiaTheme="minorEastAsia"/>
                <w:bCs/>
                <w:sz w:val="26"/>
                <w:szCs w:val="26"/>
                <w:lang w:val="vi-VN" w:eastAsia="ja-JP"/>
              </w:rPr>
              <w:br/>
            </w:r>
          </w:p>
        </w:tc>
        <w:tc>
          <w:tcPr>
            <w:tcW w:w="2821" w:type="dxa"/>
          </w:tcPr>
          <w:p w14:paraId="141F336E" w14:textId="77777777" w:rsidR="002D20F9" w:rsidRPr="00027517" w:rsidRDefault="002D20F9" w:rsidP="002A67EC">
            <w:pPr>
              <w:spacing w:after="200" w:line="360" w:lineRule="auto"/>
              <w:jc w:val="center"/>
              <w:rPr>
                <w:rFonts w:eastAsiaTheme="minorEastAsia"/>
                <w:bCs/>
                <w:sz w:val="26"/>
                <w:szCs w:val="26"/>
                <w:lang w:val="vi-VN" w:eastAsia="ja-JP"/>
              </w:rPr>
            </w:pPr>
            <w:r w:rsidRPr="00027517">
              <w:rPr>
                <w:rFonts w:eastAsiaTheme="minorEastAsia"/>
                <w:bCs/>
                <w:sz w:val="26"/>
                <w:szCs w:val="26"/>
                <w:lang w:eastAsia="ja-JP"/>
              </w:rPr>
              <w:t>100</w:t>
            </w:r>
            <w:r w:rsidRPr="00027517">
              <w:rPr>
                <w:rFonts w:eastAsiaTheme="minorEastAsia"/>
                <w:bCs/>
                <w:sz w:val="26"/>
                <w:szCs w:val="26"/>
                <w:lang w:val="vi-VN" w:eastAsia="ja-JP"/>
              </w:rPr>
              <w:t>%</w:t>
            </w:r>
          </w:p>
        </w:tc>
      </w:tr>
    </w:tbl>
    <w:p w14:paraId="2F726ED9" w14:textId="77777777" w:rsidR="002D20F9" w:rsidRDefault="002D20F9" w:rsidP="002A67EC">
      <w:pPr>
        <w:spacing w:line="360" w:lineRule="auto"/>
        <w:rPr>
          <w:color w:val="000000"/>
          <w:sz w:val="17"/>
          <w:szCs w:val="17"/>
        </w:rPr>
      </w:pPr>
    </w:p>
    <w:p w14:paraId="541341B7" w14:textId="77777777" w:rsidR="002D20F9" w:rsidRDefault="002D20F9" w:rsidP="002A67EC">
      <w:pPr>
        <w:spacing w:line="360" w:lineRule="auto"/>
        <w:rPr>
          <w:color w:val="000000"/>
          <w:sz w:val="17"/>
          <w:szCs w:val="17"/>
        </w:rPr>
      </w:pPr>
    </w:p>
    <w:p w14:paraId="01CCDCE1" w14:textId="77777777" w:rsidR="002D20F9" w:rsidRPr="00027517" w:rsidRDefault="002D20F9" w:rsidP="002A67EC">
      <w:pPr>
        <w:spacing w:after="200" w:line="360" w:lineRule="auto"/>
        <w:rPr>
          <w:rFonts w:eastAsiaTheme="minorEastAsia"/>
          <w:bCs/>
          <w:sz w:val="26"/>
          <w:szCs w:val="26"/>
          <w:lang w:eastAsia="ja-JP"/>
        </w:rPr>
      </w:pPr>
      <w:r w:rsidRPr="00027517">
        <w:rPr>
          <w:rFonts w:eastAsiaTheme="minorEastAsia"/>
          <w:bCs/>
          <w:sz w:val="26"/>
          <w:szCs w:val="26"/>
          <w:lang w:eastAsia="ja-JP"/>
        </w:rPr>
        <w:t>Tổng số lần gặp nhau:</w:t>
      </w:r>
    </w:p>
    <w:p w14:paraId="2B425D96" w14:textId="77777777" w:rsidR="002D20F9" w:rsidRPr="00027517" w:rsidRDefault="002D20F9" w:rsidP="002A67EC">
      <w:pPr>
        <w:spacing w:after="200" w:line="360" w:lineRule="auto"/>
        <w:rPr>
          <w:rFonts w:eastAsiaTheme="minorEastAsia"/>
          <w:bCs/>
          <w:sz w:val="26"/>
          <w:szCs w:val="26"/>
          <w:lang w:eastAsia="ja-JP"/>
        </w:rPr>
      </w:pPr>
      <w:r w:rsidRPr="00027517">
        <w:rPr>
          <w:rFonts w:eastAsiaTheme="minorEastAsia"/>
          <w:bCs/>
          <w:sz w:val="26"/>
          <w:szCs w:val="26"/>
          <w:lang w:eastAsia="ja-JP"/>
        </w:rPr>
        <w:tab/>
        <w:t>Trực tiếp: 6 lần</w:t>
      </w:r>
    </w:p>
    <w:p w14:paraId="2C0CFFAA" w14:textId="77777777" w:rsidR="002D20F9" w:rsidRPr="00027517" w:rsidRDefault="002D20F9" w:rsidP="002A67EC">
      <w:pPr>
        <w:spacing w:after="200" w:line="360" w:lineRule="auto"/>
        <w:rPr>
          <w:rFonts w:eastAsiaTheme="minorEastAsia"/>
          <w:bCs/>
          <w:sz w:val="26"/>
          <w:szCs w:val="26"/>
          <w:lang w:eastAsia="ja-JP"/>
        </w:rPr>
      </w:pPr>
      <w:r w:rsidRPr="00027517">
        <w:rPr>
          <w:rFonts w:eastAsiaTheme="minorEastAsia"/>
          <w:bCs/>
          <w:sz w:val="26"/>
          <w:szCs w:val="26"/>
          <w:lang w:eastAsia="ja-JP"/>
        </w:rPr>
        <w:tab/>
        <w:t>Online: 12 lần</w:t>
      </w:r>
    </w:p>
    <w:p w14:paraId="09B8E1C5" w14:textId="77777777" w:rsidR="002D20F9" w:rsidRPr="003E327B" w:rsidRDefault="002D20F9" w:rsidP="002A67EC">
      <w:pPr>
        <w:spacing w:after="200" w:line="360" w:lineRule="auto"/>
        <w:rPr>
          <w:rFonts w:eastAsiaTheme="minorEastAsia"/>
          <w:bCs/>
          <w:sz w:val="26"/>
          <w:szCs w:val="26"/>
          <w:lang w:eastAsia="ja-JP"/>
        </w:rPr>
      </w:pPr>
      <w:r w:rsidRPr="00027517">
        <w:rPr>
          <w:rFonts w:eastAsiaTheme="minorEastAsia"/>
          <w:bCs/>
          <w:sz w:val="26"/>
          <w:szCs w:val="26"/>
          <w:lang w:eastAsia="ja-JP"/>
        </w:rPr>
        <w:t>Tổng thời gian gặp nhau: Khoảng 52 giờ</w:t>
      </w:r>
    </w:p>
    <w:p w14:paraId="14BA0136" w14:textId="77777777" w:rsidR="002D20F9" w:rsidRDefault="002D20F9" w:rsidP="002A67EC">
      <w:pPr>
        <w:spacing w:line="360" w:lineRule="auto"/>
        <w:rPr>
          <w:color w:val="000000"/>
          <w:sz w:val="17"/>
          <w:szCs w:val="17"/>
        </w:rPr>
      </w:pPr>
    </w:p>
    <w:p w14:paraId="65A38667" w14:textId="77777777" w:rsidR="002D20F9" w:rsidRDefault="002D20F9" w:rsidP="002A67EC">
      <w:pPr>
        <w:pStyle w:val="Heading1"/>
        <w:jc w:val="center"/>
        <w:rPr>
          <w:sz w:val="32"/>
          <w:highlight w:val="white"/>
          <w:lang w:val="en-US"/>
        </w:rPr>
      </w:pPr>
    </w:p>
    <w:p w14:paraId="5EAD7C38" w14:textId="77777777" w:rsidR="002D20F9" w:rsidRPr="002D20F9" w:rsidRDefault="002D20F9" w:rsidP="002A67EC">
      <w:pPr>
        <w:spacing w:line="360" w:lineRule="auto"/>
        <w:rPr>
          <w:highlight w:val="white"/>
          <w:lang w:val="en-US"/>
        </w:rPr>
      </w:pPr>
    </w:p>
    <w:p w14:paraId="44B6CE16" w14:textId="65B180B5" w:rsidR="009D15C2" w:rsidRPr="003A035E" w:rsidRDefault="003A035E" w:rsidP="002A67EC">
      <w:pPr>
        <w:pStyle w:val="Heading1"/>
        <w:jc w:val="center"/>
        <w:rPr>
          <w:sz w:val="32"/>
          <w:highlight w:val="white"/>
          <w:lang w:val="en-US"/>
        </w:rPr>
      </w:pPr>
      <w:bookmarkStart w:id="134" w:name="_Toc153314355"/>
      <w:r w:rsidRPr="003A035E">
        <w:rPr>
          <w:sz w:val="32"/>
          <w:highlight w:val="white"/>
          <w:lang w:val="en-US"/>
        </w:rPr>
        <w:t>TỰ ĐÁNH GIÁ</w:t>
      </w:r>
      <w:bookmarkEnd w:id="134"/>
    </w:p>
    <w:tbl>
      <w:tblPr>
        <w:tblW w:w="963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1"/>
        <w:gridCol w:w="3969"/>
        <w:gridCol w:w="1559"/>
        <w:gridCol w:w="1134"/>
        <w:gridCol w:w="1507"/>
      </w:tblGrid>
      <w:tr w:rsidR="00CF7723" w:rsidRPr="00027517" w14:paraId="043C3E2F" w14:textId="77777777" w:rsidTr="00BA195F">
        <w:tc>
          <w:tcPr>
            <w:tcW w:w="1461" w:type="dxa"/>
          </w:tcPr>
          <w:p w14:paraId="230F987B"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Chương</w:t>
            </w:r>
          </w:p>
        </w:tc>
        <w:tc>
          <w:tcPr>
            <w:tcW w:w="3969" w:type="dxa"/>
          </w:tcPr>
          <w:p w14:paraId="285977FC"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Nội dung</w:t>
            </w:r>
          </w:p>
        </w:tc>
        <w:tc>
          <w:tcPr>
            <w:tcW w:w="1559" w:type="dxa"/>
          </w:tcPr>
          <w:p w14:paraId="0B5CB519"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Điểm chuẩn</w:t>
            </w:r>
          </w:p>
        </w:tc>
        <w:tc>
          <w:tcPr>
            <w:tcW w:w="1134" w:type="dxa"/>
          </w:tcPr>
          <w:p w14:paraId="7E9C3C8C"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Tự chấm</w:t>
            </w:r>
          </w:p>
        </w:tc>
        <w:tc>
          <w:tcPr>
            <w:tcW w:w="1507" w:type="dxa"/>
          </w:tcPr>
          <w:p w14:paraId="4ACBB71A"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Ghi chú</w:t>
            </w:r>
          </w:p>
        </w:tc>
      </w:tr>
      <w:tr w:rsidR="00CF7723" w:rsidRPr="00027517" w14:paraId="7934118E" w14:textId="77777777" w:rsidTr="00BA195F">
        <w:tc>
          <w:tcPr>
            <w:tcW w:w="1461" w:type="dxa"/>
            <w:shd w:val="clear" w:color="auto" w:fill="F2F2F2"/>
          </w:tcPr>
          <w:p w14:paraId="162A4D78" w14:textId="77777777" w:rsidR="00CF7723" w:rsidRPr="00027517" w:rsidRDefault="00CF7723" w:rsidP="002A67EC">
            <w:pPr>
              <w:pBdr>
                <w:top w:val="nil"/>
                <w:left w:val="nil"/>
                <w:bottom w:val="nil"/>
                <w:right w:val="nil"/>
                <w:between w:val="nil"/>
              </w:pBdr>
              <w:tabs>
                <w:tab w:val="center" w:pos="6379"/>
              </w:tabs>
              <w:spacing w:line="360" w:lineRule="auto"/>
              <w:jc w:val="center"/>
              <w:rPr>
                <w:b/>
                <w:color w:val="000000"/>
                <w:sz w:val="26"/>
                <w:szCs w:val="26"/>
              </w:rPr>
            </w:pPr>
            <w:r w:rsidRPr="00027517">
              <w:rPr>
                <w:b/>
                <w:color w:val="000000"/>
                <w:sz w:val="26"/>
                <w:szCs w:val="26"/>
              </w:rPr>
              <w:t>1</w:t>
            </w:r>
          </w:p>
        </w:tc>
        <w:tc>
          <w:tcPr>
            <w:tcW w:w="3969" w:type="dxa"/>
            <w:shd w:val="clear" w:color="auto" w:fill="F2F2F2"/>
          </w:tcPr>
          <w:p w14:paraId="6FEAB781" w14:textId="77777777" w:rsidR="00CF7723" w:rsidRPr="00027517" w:rsidRDefault="00CF7723" w:rsidP="002A67EC">
            <w:pPr>
              <w:pBdr>
                <w:top w:val="nil"/>
                <w:left w:val="nil"/>
                <w:bottom w:val="nil"/>
                <w:right w:val="nil"/>
                <w:between w:val="nil"/>
              </w:pBdr>
              <w:tabs>
                <w:tab w:val="center" w:pos="6379"/>
              </w:tabs>
              <w:spacing w:line="360" w:lineRule="auto"/>
              <w:rPr>
                <w:color w:val="000000"/>
                <w:sz w:val="26"/>
                <w:szCs w:val="26"/>
              </w:rPr>
            </w:pPr>
            <w:r w:rsidRPr="00027517">
              <w:rPr>
                <w:b/>
                <w:color w:val="000000"/>
                <w:sz w:val="26"/>
                <w:szCs w:val="26"/>
              </w:rPr>
              <w:t>Giới thiệu về bài toán</w:t>
            </w:r>
          </w:p>
        </w:tc>
        <w:tc>
          <w:tcPr>
            <w:tcW w:w="1559" w:type="dxa"/>
            <w:shd w:val="clear" w:color="auto" w:fill="F2F2F2"/>
          </w:tcPr>
          <w:p w14:paraId="1A8EB193"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0.5</w:t>
            </w:r>
          </w:p>
        </w:tc>
        <w:tc>
          <w:tcPr>
            <w:tcW w:w="1134" w:type="dxa"/>
            <w:shd w:val="clear" w:color="auto" w:fill="F2F2F2"/>
          </w:tcPr>
          <w:p w14:paraId="6F3F027B"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0.5</w:t>
            </w:r>
          </w:p>
        </w:tc>
        <w:tc>
          <w:tcPr>
            <w:tcW w:w="1507" w:type="dxa"/>
            <w:shd w:val="clear" w:color="auto" w:fill="F2F2F2"/>
          </w:tcPr>
          <w:p w14:paraId="5F4F1DB8"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r w:rsidR="00CF7723" w:rsidRPr="00027517" w14:paraId="38D81E88" w14:textId="77777777" w:rsidTr="00BA195F">
        <w:tc>
          <w:tcPr>
            <w:tcW w:w="1461" w:type="dxa"/>
            <w:shd w:val="clear" w:color="auto" w:fill="F2F2F2"/>
          </w:tcPr>
          <w:p w14:paraId="5D925C23" w14:textId="77777777" w:rsidR="00CF7723" w:rsidRPr="00027517" w:rsidRDefault="00CF7723" w:rsidP="002A67EC">
            <w:pPr>
              <w:pBdr>
                <w:top w:val="nil"/>
                <w:left w:val="nil"/>
                <w:bottom w:val="nil"/>
                <w:right w:val="nil"/>
                <w:between w:val="nil"/>
              </w:pBdr>
              <w:tabs>
                <w:tab w:val="center" w:pos="6379"/>
              </w:tabs>
              <w:spacing w:line="360" w:lineRule="auto"/>
              <w:jc w:val="center"/>
              <w:rPr>
                <w:b/>
                <w:color w:val="000000"/>
                <w:sz w:val="26"/>
                <w:szCs w:val="26"/>
              </w:rPr>
            </w:pPr>
            <w:r w:rsidRPr="00027517">
              <w:rPr>
                <w:b/>
                <w:color w:val="000000"/>
                <w:sz w:val="26"/>
                <w:szCs w:val="26"/>
              </w:rPr>
              <w:t>2</w:t>
            </w:r>
          </w:p>
        </w:tc>
        <w:tc>
          <w:tcPr>
            <w:tcW w:w="3969" w:type="dxa"/>
            <w:shd w:val="clear" w:color="auto" w:fill="F2F2F2"/>
          </w:tcPr>
          <w:p w14:paraId="52E585C0" w14:textId="77777777" w:rsidR="00CF7723" w:rsidRPr="00027517" w:rsidRDefault="00CF7723" w:rsidP="002A67EC">
            <w:pPr>
              <w:pBdr>
                <w:top w:val="nil"/>
                <w:left w:val="nil"/>
                <w:bottom w:val="nil"/>
                <w:right w:val="nil"/>
                <w:between w:val="nil"/>
              </w:pBdr>
              <w:tabs>
                <w:tab w:val="center" w:pos="6379"/>
              </w:tabs>
              <w:spacing w:line="360" w:lineRule="auto"/>
              <w:rPr>
                <w:color w:val="000000"/>
                <w:sz w:val="26"/>
                <w:szCs w:val="26"/>
              </w:rPr>
            </w:pPr>
            <w:r w:rsidRPr="00027517">
              <w:rPr>
                <w:b/>
                <w:color w:val="000000"/>
                <w:sz w:val="26"/>
                <w:szCs w:val="26"/>
              </w:rPr>
              <w:t>Phân tích yêu cầu của bài toán</w:t>
            </w:r>
          </w:p>
        </w:tc>
        <w:tc>
          <w:tcPr>
            <w:tcW w:w="1559" w:type="dxa"/>
            <w:shd w:val="clear" w:color="auto" w:fill="F2F2F2"/>
          </w:tcPr>
          <w:p w14:paraId="4A490B30"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1.5</w:t>
            </w:r>
          </w:p>
        </w:tc>
        <w:tc>
          <w:tcPr>
            <w:tcW w:w="1134" w:type="dxa"/>
            <w:shd w:val="clear" w:color="auto" w:fill="F2F2F2"/>
          </w:tcPr>
          <w:p w14:paraId="6F3F149D"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1.5</w:t>
            </w:r>
          </w:p>
        </w:tc>
        <w:tc>
          <w:tcPr>
            <w:tcW w:w="1507" w:type="dxa"/>
            <w:shd w:val="clear" w:color="auto" w:fill="F2F2F2"/>
          </w:tcPr>
          <w:p w14:paraId="6206C59E"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r w:rsidR="00CF7723" w:rsidRPr="00027517" w14:paraId="631F032D" w14:textId="77777777" w:rsidTr="00BA195F">
        <w:tc>
          <w:tcPr>
            <w:tcW w:w="1461" w:type="dxa"/>
            <w:shd w:val="clear" w:color="auto" w:fill="F2F2F2"/>
          </w:tcPr>
          <w:p w14:paraId="561822F8" w14:textId="77777777" w:rsidR="00CF7723" w:rsidRPr="00027517" w:rsidRDefault="00CF7723" w:rsidP="002A67EC">
            <w:pPr>
              <w:pBdr>
                <w:top w:val="nil"/>
                <w:left w:val="nil"/>
                <w:bottom w:val="nil"/>
                <w:right w:val="nil"/>
                <w:between w:val="nil"/>
              </w:pBdr>
              <w:tabs>
                <w:tab w:val="center" w:pos="6379"/>
              </w:tabs>
              <w:spacing w:line="360" w:lineRule="auto"/>
              <w:jc w:val="center"/>
              <w:rPr>
                <w:b/>
                <w:color w:val="000000"/>
                <w:sz w:val="26"/>
                <w:szCs w:val="26"/>
              </w:rPr>
            </w:pPr>
            <w:r w:rsidRPr="00027517">
              <w:rPr>
                <w:b/>
                <w:color w:val="000000"/>
                <w:sz w:val="26"/>
                <w:szCs w:val="26"/>
              </w:rPr>
              <w:t>3</w:t>
            </w:r>
          </w:p>
        </w:tc>
        <w:tc>
          <w:tcPr>
            <w:tcW w:w="3969" w:type="dxa"/>
            <w:shd w:val="clear" w:color="auto" w:fill="F2F2F2"/>
          </w:tcPr>
          <w:p w14:paraId="77025C95" w14:textId="77777777" w:rsidR="00CF7723" w:rsidRPr="00027517" w:rsidRDefault="00CF7723" w:rsidP="002A67EC">
            <w:pPr>
              <w:pBdr>
                <w:top w:val="nil"/>
                <w:left w:val="nil"/>
                <w:bottom w:val="nil"/>
                <w:right w:val="nil"/>
                <w:between w:val="nil"/>
              </w:pBdr>
              <w:tabs>
                <w:tab w:val="center" w:pos="6379"/>
              </w:tabs>
              <w:spacing w:line="360" w:lineRule="auto"/>
              <w:rPr>
                <w:i/>
                <w:color w:val="000000"/>
                <w:sz w:val="26"/>
                <w:szCs w:val="26"/>
              </w:rPr>
            </w:pPr>
            <w:r w:rsidRPr="00027517">
              <w:rPr>
                <w:b/>
                <w:color w:val="000000"/>
                <w:sz w:val="26"/>
                <w:szCs w:val="26"/>
              </w:rPr>
              <w:t>Phương pháp giải quyết bài toán</w:t>
            </w:r>
          </w:p>
        </w:tc>
        <w:tc>
          <w:tcPr>
            <w:tcW w:w="1559" w:type="dxa"/>
            <w:shd w:val="clear" w:color="auto" w:fill="F2F2F2"/>
          </w:tcPr>
          <w:p w14:paraId="30A6ADD3"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2.5</w:t>
            </w:r>
          </w:p>
        </w:tc>
        <w:tc>
          <w:tcPr>
            <w:tcW w:w="1134" w:type="dxa"/>
            <w:shd w:val="clear" w:color="auto" w:fill="F2F2F2"/>
          </w:tcPr>
          <w:p w14:paraId="05674E80" w14:textId="03DB064F" w:rsidR="00CF7723" w:rsidRPr="00CF7723" w:rsidRDefault="00CF7723" w:rsidP="002A67EC">
            <w:pPr>
              <w:pBdr>
                <w:top w:val="nil"/>
                <w:left w:val="nil"/>
                <w:bottom w:val="nil"/>
                <w:right w:val="nil"/>
                <w:between w:val="nil"/>
              </w:pBdr>
              <w:tabs>
                <w:tab w:val="center" w:pos="6379"/>
              </w:tabs>
              <w:spacing w:line="360" w:lineRule="auto"/>
              <w:jc w:val="center"/>
              <w:rPr>
                <w:color w:val="000000"/>
                <w:sz w:val="26"/>
                <w:szCs w:val="26"/>
                <w:lang w:val="en-US"/>
              </w:rPr>
            </w:pPr>
            <w:r w:rsidRPr="00027517">
              <w:rPr>
                <w:color w:val="000000"/>
                <w:sz w:val="26"/>
                <w:szCs w:val="26"/>
              </w:rPr>
              <w:t>2</w:t>
            </w:r>
          </w:p>
        </w:tc>
        <w:tc>
          <w:tcPr>
            <w:tcW w:w="1507" w:type="dxa"/>
            <w:shd w:val="clear" w:color="auto" w:fill="F2F2F2"/>
          </w:tcPr>
          <w:p w14:paraId="673B259E"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r w:rsidR="00CF7723" w:rsidRPr="00027517" w14:paraId="49116CC1" w14:textId="77777777" w:rsidTr="00BA195F">
        <w:tc>
          <w:tcPr>
            <w:tcW w:w="1461" w:type="dxa"/>
            <w:shd w:val="clear" w:color="auto" w:fill="F2F2F2"/>
          </w:tcPr>
          <w:p w14:paraId="37C9BAF4" w14:textId="77777777" w:rsidR="00CF7723" w:rsidRPr="00027517" w:rsidRDefault="00CF7723" w:rsidP="002A67EC">
            <w:pPr>
              <w:pBdr>
                <w:top w:val="nil"/>
                <w:left w:val="nil"/>
                <w:bottom w:val="nil"/>
                <w:right w:val="nil"/>
                <w:between w:val="nil"/>
              </w:pBdr>
              <w:tabs>
                <w:tab w:val="center" w:pos="6379"/>
              </w:tabs>
              <w:spacing w:line="360" w:lineRule="auto"/>
              <w:jc w:val="center"/>
              <w:rPr>
                <w:b/>
                <w:color w:val="000000"/>
                <w:sz w:val="26"/>
                <w:szCs w:val="26"/>
              </w:rPr>
            </w:pPr>
            <w:r w:rsidRPr="00027517">
              <w:rPr>
                <w:b/>
                <w:color w:val="000000"/>
                <w:sz w:val="26"/>
                <w:szCs w:val="26"/>
              </w:rPr>
              <w:t>4</w:t>
            </w:r>
          </w:p>
        </w:tc>
        <w:tc>
          <w:tcPr>
            <w:tcW w:w="3969" w:type="dxa"/>
            <w:shd w:val="clear" w:color="auto" w:fill="F2F2F2"/>
          </w:tcPr>
          <w:p w14:paraId="5115E1CE" w14:textId="77777777" w:rsidR="00CF7723" w:rsidRPr="00027517" w:rsidRDefault="00CF7723" w:rsidP="002A67EC">
            <w:pPr>
              <w:pBdr>
                <w:top w:val="nil"/>
                <w:left w:val="nil"/>
                <w:bottom w:val="nil"/>
                <w:right w:val="nil"/>
                <w:between w:val="nil"/>
              </w:pBdr>
              <w:tabs>
                <w:tab w:val="center" w:pos="6379"/>
              </w:tabs>
              <w:spacing w:line="360" w:lineRule="auto"/>
              <w:rPr>
                <w:color w:val="000000"/>
                <w:sz w:val="26"/>
                <w:szCs w:val="26"/>
              </w:rPr>
            </w:pPr>
            <w:r w:rsidRPr="00027517">
              <w:rPr>
                <w:b/>
                <w:color w:val="000000"/>
                <w:sz w:val="26"/>
                <w:szCs w:val="26"/>
              </w:rPr>
              <w:t>Thực nghiệm</w:t>
            </w:r>
          </w:p>
        </w:tc>
        <w:tc>
          <w:tcPr>
            <w:tcW w:w="1559" w:type="dxa"/>
            <w:shd w:val="clear" w:color="auto" w:fill="F2F2F2"/>
          </w:tcPr>
          <w:p w14:paraId="4F847A65"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4.5</w:t>
            </w:r>
          </w:p>
        </w:tc>
        <w:tc>
          <w:tcPr>
            <w:tcW w:w="1134" w:type="dxa"/>
            <w:shd w:val="clear" w:color="auto" w:fill="F2F2F2"/>
          </w:tcPr>
          <w:p w14:paraId="28585760" w14:textId="4D6EF60B" w:rsidR="00CF7723" w:rsidRPr="00CF7723" w:rsidRDefault="00CF7723" w:rsidP="002A67EC">
            <w:pPr>
              <w:pBdr>
                <w:top w:val="nil"/>
                <w:left w:val="nil"/>
                <w:bottom w:val="nil"/>
                <w:right w:val="nil"/>
                <w:between w:val="nil"/>
              </w:pBdr>
              <w:tabs>
                <w:tab w:val="center" w:pos="6379"/>
              </w:tabs>
              <w:spacing w:line="360" w:lineRule="auto"/>
              <w:jc w:val="center"/>
              <w:rPr>
                <w:color w:val="000000"/>
                <w:sz w:val="26"/>
                <w:szCs w:val="26"/>
                <w:lang w:val="en-US"/>
              </w:rPr>
            </w:pPr>
            <w:r>
              <w:rPr>
                <w:color w:val="000000"/>
                <w:sz w:val="26"/>
                <w:szCs w:val="26"/>
                <w:lang w:val="en-US"/>
              </w:rPr>
              <w:t>4</w:t>
            </w:r>
          </w:p>
        </w:tc>
        <w:tc>
          <w:tcPr>
            <w:tcW w:w="1507" w:type="dxa"/>
            <w:shd w:val="clear" w:color="auto" w:fill="F2F2F2"/>
          </w:tcPr>
          <w:p w14:paraId="601CB9D1"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r w:rsidR="00CF7723" w:rsidRPr="00027517" w14:paraId="4FF0D419" w14:textId="77777777" w:rsidTr="00BA195F">
        <w:tc>
          <w:tcPr>
            <w:tcW w:w="1461" w:type="dxa"/>
            <w:shd w:val="clear" w:color="auto" w:fill="F2F2F2"/>
          </w:tcPr>
          <w:p w14:paraId="3C85FC2F" w14:textId="77777777" w:rsidR="00CF7723" w:rsidRPr="00027517" w:rsidRDefault="00CF7723" w:rsidP="002A67EC">
            <w:pPr>
              <w:spacing w:after="200" w:line="360" w:lineRule="auto"/>
              <w:jc w:val="center"/>
              <w:rPr>
                <w:b/>
                <w:sz w:val="26"/>
                <w:szCs w:val="26"/>
              </w:rPr>
            </w:pPr>
            <w:r w:rsidRPr="00027517">
              <w:rPr>
                <w:b/>
                <w:sz w:val="26"/>
                <w:szCs w:val="26"/>
              </w:rPr>
              <w:t>5</w:t>
            </w:r>
          </w:p>
        </w:tc>
        <w:tc>
          <w:tcPr>
            <w:tcW w:w="3969" w:type="dxa"/>
            <w:shd w:val="clear" w:color="auto" w:fill="F2F2F2"/>
          </w:tcPr>
          <w:p w14:paraId="7B286944" w14:textId="77777777" w:rsidR="00CF7723" w:rsidRPr="00027517" w:rsidRDefault="00CF7723" w:rsidP="002A67EC">
            <w:pPr>
              <w:spacing w:after="200" w:line="360" w:lineRule="auto"/>
              <w:rPr>
                <w:b/>
                <w:sz w:val="26"/>
                <w:szCs w:val="26"/>
              </w:rPr>
            </w:pPr>
            <w:r w:rsidRPr="00027517">
              <w:rPr>
                <w:b/>
                <w:sz w:val="26"/>
                <w:szCs w:val="26"/>
              </w:rPr>
              <w:t>Kết luận</w:t>
            </w:r>
          </w:p>
        </w:tc>
        <w:tc>
          <w:tcPr>
            <w:tcW w:w="1559" w:type="dxa"/>
            <w:shd w:val="clear" w:color="auto" w:fill="F2F2F2"/>
          </w:tcPr>
          <w:p w14:paraId="585B5FDF"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0.5</w:t>
            </w:r>
          </w:p>
        </w:tc>
        <w:tc>
          <w:tcPr>
            <w:tcW w:w="1134" w:type="dxa"/>
            <w:shd w:val="clear" w:color="auto" w:fill="F2F2F2"/>
          </w:tcPr>
          <w:p w14:paraId="4479C5C1" w14:textId="4A96B6BA" w:rsidR="00CF7723" w:rsidRPr="00CF7723" w:rsidRDefault="00CF7723" w:rsidP="002A67EC">
            <w:pPr>
              <w:pBdr>
                <w:top w:val="nil"/>
                <w:left w:val="nil"/>
                <w:bottom w:val="nil"/>
                <w:right w:val="nil"/>
                <w:between w:val="nil"/>
              </w:pBdr>
              <w:tabs>
                <w:tab w:val="center" w:pos="6379"/>
              </w:tabs>
              <w:spacing w:line="360" w:lineRule="auto"/>
              <w:jc w:val="center"/>
              <w:rPr>
                <w:color w:val="000000"/>
                <w:sz w:val="26"/>
                <w:szCs w:val="26"/>
                <w:lang w:val="en-US"/>
              </w:rPr>
            </w:pPr>
            <w:r w:rsidRPr="00027517">
              <w:rPr>
                <w:color w:val="000000"/>
                <w:sz w:val="26"/>
                <w:szCs w:val="26"/>
              </w:rPr>
              <w:t>0.</w:t>
            </w:r>
            <w:r>
              <w:rPr>
                <w:color w:val="000000"/>
                <w:sz w:val="26"/>
                <w:szCs w:val="26"/>
                <w:lang w:val="en-US"/>
              </w:rPr>
              <w:t>5</w:t>
            </w:r>
          </w:p>
        </w:tc>
        <w:tc>
          <w:tcPr>
            <w:tcW w:w="1507" w:type="dxa"/>
            <w:shd w:val="clear" w:color="auto" w:fill="F2F2F2"/>
          </w:tcPr>
          <w:p w14:paraId="0EA44B7E"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r w:rsidR="00CF7723" w:rsidRPr="00027517" w14:paraId="75E5220E" w14:textId="77777777" w:rsidTr="00BA195F">
        <w:tc>
          <w:tcPr>
            <w:tcW w:w="1461" w:type="dxa"/>
            <w:shd w:val="clear" w:color="auto" w:fill="F2F2F2"/>
          </w:tcPr>
          <w:p w14:paraId="6505AD2E" w14:textId="77777777" w:rsidR="00CF7723" w:rsidRPr="00027517" w:rsidRDefault="00CF7723" w:rsidP="002A67EC">
            <w:pPr>
              <w:pBdr>
                <w:top w:val="nil"/>
                <w:left w:val="nil"/>
                <w:bottom w:val="nil"/>
                <w:right w:val="nil"/>
                <w:between w:val="nil"/>
              </w:pBdr>
              <w:tabs>
                <w:tab w:val="center" w:pos="6379"/>
              </w:tabs>
              <w:spacing w:line="360" w:lineRule="auto"/>
              <w:jc w:val="center"/>
              <w:rPr>
                <w:b/>
                <w:color w:val="050505"/>
                <w:sz w:val="26"/>
                <w:szCs w:val="26"/>
              </w:rPr>
            </w:pPr>
            <w:r w:rsidRPr="00027517">
              <w:rPr>
                <w:b/>
                <w:color w:val="050505"/>
                <w:sz w:val="26"/>
                <w:szCs w:val="26"/>
              </w:rPr>
              <w:t>Nhóm</w:t>
            </w:r>
          </w:p>
        </w:tc>
        <w:tc>
          <w:tcPr>
            <w:tcW w:w="3969" w:type="dxa"/>
            <w:shd w:val="clear" w:color="auto" w:fill="F2F2F2"/>
          </w:tcPr>
          <w:p w14:paraId="25D19F58" w14:textId="77777777" w:rsidR="00CF7723" w:rsidRPr="00027517" w:rsidRDefault="00CF7723" w:rsidP="002A67EC">
            <w:pPr>
              <w:pBdr>
                <w:top w:val="nil"/>
                <w:left w:val="nil"/>
                <w:bottom w:val="nil"/>
                <w:right w:val="nil"/>
                <w:between w:val="nil"/>
              </w:pBdr>
              <w:tabs>
                <w:tab w:val="center" w:pos="6379"/>
              </w:tabs>
              <w:spacing w:line="360" w:lineRule="auto"/>
              <w:jc w:val="both"/>
              <w:rPr>
                <w:color w:val="000000"/>
                <w:sz w:val="26"/>
                <w:szCs w:val="26"/>
              </w:rPr>
            </w:pPr>
            <w:r w:rsidRPr="00027517">
              <w:rPr>
                <w:b/>
                <w:color w:val="050505"/>
                <w:sz w:val="26"/>
                <w:szCs w:val="26"/>
              </w:rPr>
              <w:t>Điểm nhóm</w:t>
            </w:r>
            <w:r w:rsidRPr="00027517">
              <w:rPr>
                <w:b/>
                <w:color w:val="000000"/>
                <w:sz w:val="26"/>
                <w:szCs w:val="26"/>
              </w:rPr>
              <w:t xml:space="preserve"> </w:t>
            </w:r>
          </w:p>
        </w:tc>
        <w:tc>
          <w:tcPr>
            <w:tcW w:w="1559" w:type="dxa"/>
            <w:shd w:val="clear" w:color="auto" w:fill="F2F2F2"/>
          </w:tcPr>
          <w:p w14:paraId="75DAC071"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0.5</w:t>
            </w:r>
          </w:p>
        </w:tc>
        <w:tc>
          <w:tcPr>
            <w:tcW w:w="1134" w:type="dxa"/>
            <w:shd w:val="clear" w:color="auto" w:fill="F2F2F2"/>
          </w:tcPr>
          <w:p w14:paraId="6415A835"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r w:rsidRPr="00027517">
              <w:rPr>
                <w:color w:val="000000"/>
                <w:sz w:val="26"/>
                <w:szCs w:val="26"/>
              </w:rPr>
              <w:t>0.5</w:t>
            </w:r>
          </w:p>
        </w:tc>
        <w:tc>
          <w:tcPr>
            <w:tcW w:w="1507" w:type="dxa"/>
            <w:shd w:val="clear" w:color="auto" w:fill="F2F2F2"/>
          </w:tcPr>
          <w:p w14:paraId="2DE2EE85"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r w:rsidR="00CF7723" w:rsidRPr="00027517" w14:paraId="6E2BF3BD" w14:textId="77777777" w:rsidTr="00BA195F">
        <w:tc>
          <w:tcPr>
            <w:tcW w:w="1461" w:type="dxa"/>
            <w:shd w:val="clear" w:color="auto" w:fill="F2F2F2"/>
          </w:tcPr>
          <w:p w14:paraId="725866B3" w14:textId="77777777" w:rsidR="00CF7723" w:rsidRPr="00027517" w:rsidRDefault="00CF7723" w:rsidP="002A67EC">
            <w:pPr>
              <w:pBdr>
                <w:top w:val="nil"/>
                <w:left w:val="nil"/>
                <w:bottom w:val="nil"/>
                <w:right w:val="nil"/>
                <w:between w:val="nil"/>
              </w:pBdr>
              <w:tabs>
                <w:tab w:val="center" w:pos="6379"/>
              </w:tabs>
              <w:spacing w:line="360" w:lineRule="auto"/>
              <w:jc w:val="center"/>
              <w:rPr>
                <w:b/>
                <w:color w:val="050505"/>
                <w:sz w:val="26"/>
                <w:szCs w:val="26"/>
              </w:rPr>
            </w:pPr>
            <w:r w:rsidRPr="00027517">
              <w:rPr>
                <w:b/>
                <w:color w:val="000000"/>
                <w:sz w:val="26"/>
                <w:szCs w:val="26"/>
              </w:rPr>
              <w:t>Tổng điểm</w:t>
            </w:r>
          </w:p>
        </w:tc>
        <w:tc>
          <w:tcPr>
            <w:tcW w:w="6662" w:type="dxa"/>
            <w:gridSpan w:val="3"/>
            <w:shd w:val="clear" w:color="auto" w:fill="F2F2F2"/>
          </w:tcPr>
          <w:p w14:paraId="4468C55B" w14:textId="15B300BC" w:rsidR="00CF7723" w:rsidRPr="00CF7723" w:rsidRDefault="00CF7723" w:rsidP="002A67EC">
            <w:pPr>
              <w:pBdr>
                <w:top w:val="nil"/>
                <w:left w:val="nil"/>
                <w:bottom w:val="nil"/>
                <w:right w:val="nil"/>
                <w:between w:val="nil"/>
              </w:pBdr>
              <w:tabs>
                <w:tab w:val="center" w:pos="6379"/>
              </w:tabs>
              <w:spacing w:line="360" w:lineRule="auto"/>
              <w:jc w:val="center"/>
              <w:rPr>
                <w:color w:val="000000"/>
                <w:sz w:val="26"/>
                <w:szCs w:val="26"/>
                <w:lang w:val="en-US"/>
              </w:rPr>
            </w:pPr>
            <w:r>
              <w:rPr>
                <w:color w:val="000000"/>
                <w:sz w:val="26"/>
                <w:szCs w:val="26"/>
                <w:lang w:val="en-US"/>
              </w:rPr>
              <w:t>9</w:t>
            </w:r>
          </w:p>
        </w:tc>
        <w:tc>
          <w:tcPr>
            <w:tcW w:w="1507" w:type="dxa"/>
            <w:shd w:val="clear" w:color="auto" w:fill="F2F2F2"/>
          </w:tcPr>
          <w:p w14:paraId="0268164B" w14:textId="77777777" w:rsidR="00CF7723" w:rsidRPr="00027517" w:rsidRDefault="00CF7723" w:rsidP="002A67EC">
            <w:pPr>
              <w:pBdr>
                <w:top w:val="nil"/>
                <w:left w:val="nil"/>
                <w:bottom w:val="nil"/>
                <w:right w:val="nil"/>
                <w:between w:val="nil"/>
              </w:pBdr>
              <w:tabs>
                <w:tab w:val="center" w:pos="6379"/>
              </w:tabs>
              <w:spacing w:line="360" w:lineRule="auto"/>
              <w:jc w:val="center"/>
              <w:rPr>
                <w:color w:val="000000"/>
                <w:sz w:val="26"/>
                <w:szCs w:val="26"/>
              </w:rPr>
            </w:pPr>
          </w:p>
        </w:tc>
      </w:tr>
    </w:tbl>
    <w:p w14:paraId="2D3D5D17" w14:textId="77777777" w:rsidR="009D15C2" w:rsidRDefault="009D15C2" w:rsidP="002A67EC">
      <w:pPr>
        <w:tabs>
          <w:tab w:val="left" w:pos="832"/>
        </w:tabs>
        <w:spacing w:line="360" w:lineRule="auto"/>
        <w:ind w:right="157"/>
        <w:jc w:val="both"/>
        <w:rPr>
          <w:sz w:val="26"/>
          <w:szCs w:val="26"/>
          <w:highlight w:val="white"/>
          <w:lang w:val="en-US"/>
        </w:rPr>
      </w:pPr>
    </w:p>
    <w:p w14:paraId="109D96A9" w14:textId="77777777" w:rsidR="009D15C2" w:rsidRDefault="009D15C2" w:rsidP="002A67EC">
      <w:pPr>
        <w:tabs>
          <w:tab w:val="left" w:pos="832"/>
        </w:tabs>
        <w:spacing w:line="360" w:lineRule="auto"/>
        <w:ind w:right="157"/>
        <w:jc w:val="both"/>
        <w:rPr>
          <w:sz w:val="26"/>
          <w:szCs w:val="26"/>
          <w:highlight w:val="white"/>
          <w:lang w:val="en-US"/>
        </w:rPr>
      </w:pPr>
    </w:p>
    <w:p w14:paraId="69559C73" w14:textId="77777777" w:rsidR="009D15C2" w:rsidRDefault="009D15C2" w:rsidP="002A67EC">
      <w:pPr>
        <w:tabs>
          <w:tab w:val="left" w:pos="832"/>
        </w:tabs>
        <w:spacing w:line="360" w:lineRule="auto"/>
        <w:ind w:right="157"/>
        <w:jc w:val="both"/>
        <w:rPr>
          <w:sz w:val="26"/>
          <w:szCs w:val="26"/>
          <w:highlight w:val="white"/>
          <w:lang w:val="en-US"/>
        </w:rPr>
      </w:pPr>
    </w:p>
    <w:p w14:paraId="3CF78981" w14:textId="77777777" w:rsidR="009D15C2" w:rsidRDefault="009D15C2" w:rsidP="002A67EC">
      <w:pPr>
        <w:tabs>
          <w:tab w:val="left" w:pos="832"/>
        </w:tabs>
        <w:spacing w:line="360" w:lineRule="auto"/>
        <w:ind w:right="157"/>
        <w:jc w:val="both"/>
        <w:rPr>
          <w:sz w:val="26"/>
          <w:szCs w:val="26"/>
          <w:highlight w:val="white"/>
          <w:lang w:val="en-US"/>
        </w:rPr>
      </w:pPr>
    </w:p>
    <w:p w14:paraId="1217F2F9" w14:textId="77777777" w:rsidR="009D15C2" w:rsidRDefault="009D15C2" w:rsidP="002A67EC">
      <w:pPr>
        <w:tabs>
          <w:tab w:val="left" w:pos="832"/>
        </w:tabs>
        <w:spacing w:line="360" w:lineRule="auto"/>
        <w:ind w:right="157"/>
        <w:jc w:val="both"/>
        <w:rPr>
          <w:sz w:val="26"/>
          <w:szCs w:val="26"/>
          <w:highlight w:val="white"/>
          <w:lang w:val="en-US"/>
        </w:rPr>
      </w:pPr>
    </w:p>
    <w:p w14:paraId="57C94C91" w14:textId="77777777" w:rsidR="009D15C2" w:rsidRDefault="009D15C2" w:rsidP="002A67EC">
      <w:pPr>
        <w:tabs>
          <w:tab w:val="left" w:pos="832"/>
        </w:tabs>
        <w:spacing w:line="360" w:lineRule="auto"/>
        <w:ind w:right="157"/>
        <w:jc w:val="both"/>
        <w:rPr>
          <w:sz w:val="26"/>
          <w:szCs w:val="26"/>
          <w:highlight w:val="white"/>
          <w:lang w:val="en-US"/>
        </w:rPr>
      </w:pPr>
    </w:p>
    <w:p w14:paraId="57C83E80" w14:textId="77777777" w:rsidR="009D15C2" w:rsidRDefault="009D15C2" w:rsidP="002A67EC">
      <w:pPr>
        <w:tabs>
          <w:tab w:val="left" w:pos="832"/>
        </w:tabs>
        <w:spacing w:line="360" w:lineRule="auto"/>
        <w:ind w:right="157"/>
        <w:jc w:val="both"/>
        <w:rPr>
          <w:sz w:val="26"/>
          <w:szCs w:val="26"/>
          <w:highlight w:val="white"/>
          <w:lang w:val="en-US"/>
        </w:rPr>
      </w:pPr>
    </w:p>
    <w:p w14:paraId="3F3B3F9E" w14:textId="77777777" w:rsidR="009D15C2" w:rsidRDefault="009D15C2" w:rsidP="002A67EC">
      <w:pPr>
        <w:tabs>
          <w:tab w:val="left" w:pos="832"/>
        </w:tabs>
        <w:spacing w:line="360" w:lineRule="auto"/>
        <w:ind w:right="157"/>
        <w:jc w:val="both"/>
        <w:rPr>
          <w:sz w:val="26"/>
          <w:szCs w:val="26"/>
          <w:highlight w:val="white"/>
          <w:lang w:val="en-US"/>
        </w:rPr>
      </w:pPr>
    </w:p>
    <w:p w14:paraId="45EB4929" w14:textId="77777777" w:rsidR="009D15C2" w:rsidRDefault="009D15C2" w:rsidP="002A67EC">
      <w:pPr>
        <w:tabs>
          <w:tab w:val="left" w:pos="832"/>
        </w:tabs>
        <w:spacing w:line="360" w:lineRule="auto"/>
        <w:ind w:right="157"/>
        <w:jc w:val="both"/>
        <w:rPr>
          <w:sz w:val="26"/>
          <w:szCs w:val="26"/>
          <w:highlight w:val="white"/>
          <w:lang w:val="en-US"/>
        </w:rPr>
      </w:pPr>
    </w:p>
    <w:p w14:paraId="5697FB9F" w14:textId="77777777" w:rsidR="009D15C2" w:rsidRDefault="009D15C2" w:rsidP="002A67EC">
      <w:pPr>
        <w:tabs>
          <w:tab w:val="left" w:pos="832"/>
        </w:tabs>
        <w:spacing w:line="360" w:lineRule="auto"/>
        <w:ind w:right="157"/>
        <w:jc w:val="both"/>
        <w:rPr>
          <w:sz w:val="26"/>
          <w:szCs w:val="26"/>
          <w:highlight w:val="white"/>
          <w:lang w:val="en-US"/>
        </w:rPr>
      </w:pPr>
    </w:p>
    <w:p w14:paraId="5F6BD5C1" w14:textId="77777777" w:rsidR="009D15C2" w:rsidRDefault="009D15C2" w:rsidP="002A67EC">
      <w:pPr>
        <w:tabs>
          <w:tab w:val="left" w:pos="832"/>
        </w:tabs>
        <w:spacing w:line="360" w:lineRule="auto"/>
        <w:ind w:right="157"/>
        <w:jc w:val="both"/>
        <w:rPr>
          <w:sz w:val="26"/>
          <w:szCs w:val="26"/>
          <w:highlight w:val="white"/>
          <w:lang w:val="en-US"/>
        </w:rPr>
      </w:pPr>
    </w:p>
    <w:p w14:paraId="21F9D41F" w14:textId="77777777" w:rsidR="009D15C2" w:rsidRDefault="009D15C2" w:rsidP="002A67EC">
      <w:pPr>
        <w:tabs>
          <w:tab w:val="left" w:pos="832"/>
        </w:tabs>
        <w:spacing w:line="360" w:lineRule="auto"/>
        <w:ind w:right="157"/>
        <w:jc w:val="both"/>
        <w:rPr>
          <w:sz w:val="26"/>
          <w:szCs w:val="26"/>
          <w:highlight w:val="white"/>
          <w:lang w:val="en-US"/>
        </w:rPr>
      </w:pPr>
    </w:p>
    <w:p w14:paraId="5178EA91" w14:textId="77777777" w:rsidR="009D15C2" w:rsidRDefault="009D15C2" w:rsidP="002A67EC">
      <w:pPr>
        <w:tabs>
          <w:tab w:val="left" w:pos="832"/>
        </w:tabs>
        <w:spacing w:line="360" w:lineRule="auto"/>
        <w:ind w:right="157"/>
        <w:jc w:val="both"/>
        <w:rPr>
          <w:sz w:val="26"/>
          <w:szCs w:val="26"/>
          <w:highlight w:val="white"/>
          <w:lang w:val="en-US"/>
        </w:rPr>
      </w:pPr>
    </w:p>
    <w:p w14:paraId="6EEC2E7F" w14:textId="77777777" w:rsidR="009D15C2" w:rsidRDefault="009D15C2" w:rsidP="002A67EC">
      <w:pPr>
        <w:tabs>
          <w:tab w:val="left" w:pos="832"/>
        </w:tabs>
        <w:spacing w:line="360" w:lineRule="auto"/>
        <w:ind w:right="157"/>
        <w:jc w:val="both"/>
        <w:rPr>
          <w:sz w:val="26"/>
          <w:szCs w:val="26"/>
          <w:highlight w:val="white"/>
          <w:lang w:val="en-US"/>
        </w:rPr>
      </w:pPr>
    </w:p>
    <w:p w14:paraId="7D55ECBB" w14:textId="77777777" w:rsidR="009D15C2" w:rsidRDefault="009D15C2" w:rsidP="002A67EC">
      <w:pPr>
        <w:tabs>
          <w:tab w:val="left" w:pos="832"/>
        </w:tabs>
        <w:spacing w:line="360" w:lineRule="auto"/>
        <w:ind w:right="157"/>
        <w:jc w:val="both"/>
        <w:rPr>
          <w:sz w:val="26"/>
          <w:szCs w:val="26"/>
          <w:highlight w:val="white"/>
          <w:lang w:val="en-US"/>
        </w:rPr>
      </w:pPr>
    </w:p>
    <w:p w14:paraId="7967A34A" w14:textId="77777777" w:rsidR="009D15C2" w:rsidRDefault="009D15C2" w:rsidP="002A67EC">
      <w:pPr>
        <w:tabs>
          <w:tab w:val="left" w:pos="832"/>
        </w:tabs>
        <w:spacing w:line="360" w:lineRule="auto"/>
        <w:ind w:right="157"/>
        <w:jc w:val="both"/>
        <w:rPr>
          <w:sz w:val="26"/>
          <w:szCs w:val="26"/>
          <w:highlight w:val="white"/>
          <w:lang w:val="en-US"/>
        </w:rPr>
      </w:pPr>
    </w:p>
    <w:p w14:paraId="77C2A164" w14:textId="77777777" w:rsidR="009D15C2" w:rsidRDefault="009D15C2" w:rsidP="002A67EC">
      <w:pPr>
        <w:tabs>
          <w:tab w:val="left" w:pos="832"/>
        </w:tabs>
        <w:spacing w:line="360" w:lineRule="auto"/>
        <w:ind w:right="157"/>
        <w:jc w:val="both"/>
        <w:rPr>
          <w:sz w:val="26"/>
          <w:szCs w:val="26"/>
          <w:highlight w:val="white"/>
          <w:lang w:val="en-US"/>
        </w:rPr>
      </w:pPr>
    </w:p>
    <w:p w14:paraId="7141E0AB" w14:textId="77777777" w:rsidR="009D15C2" w:rsidRDefault="009D15C2" w:rsidP="002A67EC">
      <w:pPr>
        <w:tabs>
          <w:tab w:val="left" w:pos="832"/>
        </w:tabs>
        <w:spacing w:line="360" w:lineRule="auto"/>
        <w:ind w:right="157"/>
        <w:jc w:val="both"/>
        <w:rPr>
          <w:sz w:val="26"/>
          <w:szCs w:val="26"/>
          <w:highlight w:val="white"/>
          <w:lang w:val="en-US"/>
        </w:rPr>
      </w:pPr>
    </w:p>
    <w:p w14:paraId="60FD8441" w14:textId="77777777" w:rsidR="009D15C2" w:rsidRDefault="009D15C2" w:rsidP="002A67EC">
      <w:pPr>
        <w:tabs>
          <w:tab w:val="left" w:pos="832"/>
        </w:tabs>
        <w:spacing w:line="360" w:lineRule="auto"/>
        <w:ind w:right="157"/>
        <w:jc w:val="both"/>
        <w:rPr>
          <w:sz w:val="26"/>
          <w:szCs w:val="26"/>
          <w:highlight w:val="white"/>
          <w:lang w:val="en-US"/>
        </w:rPr>
      </w:pPr>
    </w:p>
    <w:p w14:paraId="1A18547F" w14:textId="77777777" w:rsidR="009D15C2" w:rsidRDefault="009D15C2" w:rsidP="002A67EC">
      <w:pPr>
        <w:tabs>
          <w:tab w:val="left" w:pos="832"/>
        </w:tabs>
        <w:spacing w:line="360" w:lineRule="auto"/>
        <w:ind w:right="157"/>
        <w:jc w:val="both"/>
        <w:rPr>
          <w:sz w:val="26"/>
          <w:szCs w:val="26"/>
          <w:highlight w:val="white"/>
          <w:lang w:val="en-US"/>
        </w:rPr>
      </w:pPr>
    </w:p>
    <w:p w14:paraId="4CC4621A" w14:textId="77777777" w:rsidR="009D15C2" w:rsidRDefault="009D15C2" w:rsidP="002A67EC">
      <w:pPr>
        <w:tabs>
          <w:tab w:val="left" w:pos="832"/>
        </w:tabs>
        <w:spacing w:line="360" w:lineRule="auto"/>
        <w:ind w:right="157"/>
        <w:jc w:val="both"/>
        <w:rPr>
          <w:sz w:val="26"/>
          <w:szCs w:val="26"/>
          <w:highlight w:val="white"/>
          <w:lang w:val="en-US"/>
        </w:rPr>
      </w:pPr>
    </w:p>
    <w:p w14:paraId="4B7429D0" w14:textId="77777777" w:rsidR="009D15C2" w:rsidRDefault="009D15C2" w:rsidP="002A67EC">
      <w:pPr>
        <w:tabs>
          <w:tab w:val="left" w:pos="832"/>
        </w:tabs>
        <w:spacing w:line="360" w:lineRule="auto"/>
        <w:ind w:right="157"/>
        <w:jc w:val="both"/>
        <w:rPr>
          <w:sz w:val="26"/>
          <w:szCs w:val="26"/>
          <w:highlight w:val="white"/>
          <w:lang w:val="en-US"/>
        </w:rPr>
      </w:pPr>
    </w:p>
    <w:p w14:paraId="1CF1E4D4" w14:textId="77777777" w:rsidR="009D15C2" w:rsidRDefault="009D15C2" w:rsidP="002A67EC">
      <w:pPr>
        <w:tabs>
          <w:tab w:val="left" w:pos="832"/>
        </w:tabs>
        <w:spacing w:line="360" w:lineRule="auto"/>
        <w:ind w:right="157"/>
        <w:jc w:val="both"/>
        <w:rPr>
          <w:sz w:val="26"/>
          <w:szCs w:val="26"/>
          <w:highlight w:val="white"/>
          <w:lang w:val="en-US"/>
        </w:rPr>
      </w:pPr>
    </w:p>
    <w:p w14:paraId="043C9710" w14:textId="77777777" w:rsidR="009D15C2" w:rsidRDefault="009D15C2" w:rsidP="002A67EC">
      <w:pPr>
        <w:tabs>
          <w:tab w:val="left" w:pos="832"/>
        </w:tabs>
        <w:spacing w:line="360" w:lineRule="auto"/>
        <w:ind w:right="157"/>
        <w:jc w:val="both"/>
        <w:rPr>
          <w:sz w:val="26"/>
          <w:szCs w:val="26"/>
          <w:highlight w:val="white"/>
          <w:lang w:val="en-US"/>
        </w:rPr>
      </w:pPr>
    </w:p>
    <w:p w14:paraId="21F7D838" w14:textId="77777777" w:rsidR="009D15C2" w:rsidRDefault="009D15C2" w:rsidP="002A67EC">
      <w:pPr>
        <w:tabs>
          <w:tab w:val="left" w:pos="832"/>
        </w:tabs>
        <w:spacing w:line="360" w:lineRule="auto"/>
        <w:ind w:right="157"/>
        <w:jc w:val="both"/>
        <w:rPr>
          <w:sz w:val="26"/>
          <w:szCs w:val="26"/>
          <w:highlight w:val="white"/>
          <w:lang w:val="en-US"/>
        </w:rPr>
      </w:pPr>
    </w:p>
    <w:p w14:paraId="373846CB" w14:textId="77777777" w:rsidR="009D15C2" w:rsidRPr="009D15C2" w:rsidRDefault="009D15C2" w:rsidP="002A67EC">
      <w:pPr>
        <w:tabs>
          <w:tab w:val="left" w:pos="832"/>
        </w:tabs>
        <w:spacing w:line="360" w:lineRule="auto"/>
        <w:ind w:right="157"/>
        <w:jc w:val="both"/>
        <w:rPr>
          <w:sz w:val="26"/>
          <w:szCs w:val="26"/>
          <w:highlight w:val="white"/>
          <w:lang w:val="en-US"/>
        </w:rPr>
      </w:pPr>
    </w:p>
    <w:sectPr w:rsidR="009D15C2" w:rsidRPr="009D15C2">
      <w:pgSz w:w="11910" w:h="16840"/>
      <w:pgMar w:top="1240" w:right="980" w:bottom="280" w:left="1720" w:header="72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455E" w14:textId="77777777" w:rsidR="0006498B" w:rsidRDefault="0006498B">
      <w:r>
        <w:separator/>
      </w:r>
    </w:p>
  </w:endnote>
  <w:endnote w:type="continuationSeparator" w:id="0">
    <w:p w14:paraId="073A9A7A" w14:textId="77777777" w:rsidR="0006498B" w:rsidRDefault="0006498B">
      <w:r>
        <w:continuationSeparator/>
      </w:r>
    </w:p>
  </w:endnote>
  <w:endnote w:type="continuationNotice" w:id="1">
    <w:p w14:paraId="68321C73" w14:textId="77777777" w:rsidR="0006498B" w:rsidRDefault="000649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imbusRomNo9L-Regu">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09E1D" w14:textId="77777777" w:rsidR="0006498B" w:rsidRDefault="0006498B">
      <w:r>
        <w:separator/>
      </w:r>
    </w:p>
  </w:footnote>
  <w:footnote w:type="continuationSeparator" w:id="0">
    <w:p w14:paraId="34B0A056" w14:textId="77777777" w:rsidR="0006498B" w:rsidRDefault="0006498B">
      <w:r>
        <w:continuationSeparator/>
      </w:r>
    </w:p>
  </w:footnote>
  <w:footnote w:type="continuationNotice" w:id="1">
    <w:p w14:paraId="66F55D74" w14:textId="77777777" w:rsidR="0006498B" w:rsidRDefault="000649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364484"/>
      <w:docPartObj>
        <w:docPartGallery w:val="Page Numbers (Top of Page)"/>
        <w:docPartUnique/>
      </w:docPartObj>
    </w:sdtPr>
    <w:sdtEndPr>
      <w:rPr>
        <w:noProof/>
      </w:rPr>
    </w:sdtEndPr>
    <w:sdtContent>
      <w:p w14:paraId="7E719494" w14:textId="5F022FB3" w:rsidR="0028719E" w:rsidRDefault="0028719E">
        <w:pPr>
          <w:pStyle w:val="Header"/>
        </w:pPr>
        <w:r>
          <w:fldChar w:fldCharType="begin"/>
        </w:r>
        <w:r>
          <w:instrText xml:space="preserve"> PAGE   \* MERGEFORMAT </w:instrText>
        </w:r>
        <w:r>
          <w:fldChar w:fldCharType="separate"/>
        </w:r>
        <w:r>
          <w:rPr>
            <w:noProof/>
          </w:rPr>
          <w:t>2</w:t>
        </w:r>
        <w:r>
          <w:rPr>
            <w:noProof/>
          </w:rPr>
          <w:fldChar w:fldCharType="end"/>
        </w:r>
      </w:p>
    </w:sdtContent>
  </w:sdt>
  <w:p w14:paraId="5DCA0418" w14:textId="1FC9092C" w:rsidR="005E12BA" w:rsidRDefault="005E12BA">
    <w:pPr>
      <w:pBdr>
        <w:top w:val="nil"/>
        <w:left w:val="nil"/>
        <w:bottom w:val="nil"/>
        <w:right w:val="nil"/>
        <w:between w:val="nil"/>
      </w:pBdr>
      <w:spacing w:line="14" w:lineRule="auto"/>
      <w:rPr>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78E66" w14:textId="77777777" w:rsidR="005E12BA" w:rsidRDefault="00C271FF">
    <w:pPr>
      <w:pBdr>
        <w:top w:val="nil"/>
        <w:left w:val="nil"/>
        <w:bottom w:val="nil"/>
        <w:right w:val="nil"/>
        <w:between w:val="nil"/>
      </w:pBdr>
      <w:spacing w:line="14" w:lineRule="auto"/>
      <w:rPr>
        <w:color w:val="000000"/>
        <w:sz w:val="20"/>
        <w:szCs w:val="20"/>
      </w:rPr>
    </w:pPr>
    <w:r>
      <w:rPr>
        <w:noProof/>
        <w:color w:val="000000"/>
        <w:sz w:val="26"/>
        <w:szCs w:val="26"/>
      </w:rPr>
      <mc:AlternateContent>
        <mc:Choice Requires="wps">
          <w:drawing>
            <wp:anchor distT="0" distB="0" distL="114300" distR="114300" simplePos="0" relativeHeight="251658240" behindDoc="1" locked="0" layoutInCell="1" hidden="0" allowOverlap="1" wp14:anchorId="4C1F3B49" wp14:editId="65322A99">
              <wp:simplePos x="0" y="0"/>
              <wp:positionH relativeFrom="page">
                <wp:posOffset>4037647</wp:posOffset>
              </wp:positionH>
              <wp:positionV relativeFrom="page">
                <wp:posOffset>441007</wp:posOffset>
              </wp:positionV>
              <wp:extent cx="238125" cy="203835"/>
              <wp:effectExtent l="0" t="0" r="0" b="0"/>
              <wp:wrapNone/>
              <wp:docPr id="10" name="Freeform: Shape 10"/>
              <wp:cNvGraphicFramePr/>
              <a:graphic xmlns:a="http://schemas.openxmlformats.org/drawingml/2006/main">
                <a:graphicData uri="http://schemas.microsoft.com/office/word/2010/wordprocessingShape">
                  <wps:wsp>
                    <wps:cNvSpPr/>
                    <wps:spPr>
                      <a:xfrm>
                        <a:off x="5231700" y="3682845"/>
                        <a:ext cx="228600" cy="194310"/>
                      </a:xfrm>
                      <a:custGeom>
                        <a:avLst/>
                        <a:gdLst/>
                        <a:ahLst/>
                        <a:cxnLst/>
                        <a:rect l="l" t="t" r="r" b="b"/>
                        <a:pathLst>
                          <a:path w="228600" h="194310" extrusionOk="0">
                            <a:moveTo>
                              <a:pt x="0" y="0"/>
                            </a:moveTo>
                            <a:lnTo>
                              <a:pt x="0" y="194310"/>
                            </a:lnTo>
                            <a:lnTo>
                              <a:pt x="228600" y="194310"/>
                            </a:lnTo>
                            <a:lnTo>
                              <a:pt x="228600" y="0"/>
                            </a:lnTo>
                            <a:close/>
                          </a:path>
                        </a:pathLst>
                      </a:custGeom>
                      <a:noFill/>
                      <a:ln>
                        <a:noFill/>
                      </a:ln>
                    </wps:spPr>
                    <wps:txbx>
                      <w:txbxContent>
                        <w:p w14:paraId="523E4C6D" w14:textId="77777777" w:rsidR="005E12BA" w:rsidRDefault="00C271FF">
                          <w:pPr>
                            <w:spacing w:before="10"/>
                            <w:ind w:left="60" w:firstLine="60"/>
                            <w:textDirection w:val="btLr"/>
                          </w:pPr>
                          <w:r>
                            <w:rPr>
                              <w:color w:val="000000"/>
                              <w:sz w:val="24"/>
                            </w:rPr>
                            <w:t xml:space="preserve"> PAGE </w:t>
                          </w:r>
                          <w:r>
                            <w:rPr>
                              <w:color w:val="000000"/>
                            </w:rPr>
                            <w:t>10</w:t>
                          </w:r>
                        </w:p>
                      </w:txbxContent>
                    </wps:txbx>
                    <wps:bodyPr spcFirstLastPara="1" wrap="square" lIns="88900" tIns="38100" rIns="88900" bIns="38100" anchor="t" anchorCtr="0">
                      <a:noAutofit/>
                    </wps:bodyPr>
                  </wps:wsp>
                </a:graphicData>
              </a:graphic>
            </wp:anchor>
          </w:drawing>
        </mc:Choice>
        <mc:Fallback>
          <w:pict>
            <v:shape w14:anchorId="4C1F3B49" id="Freeform: Shape 10" o:spid="_x0000_s1042" style="position:absolute;margin-left:317.9pt;margin-top:34.7pt;width:18.75pt;height:16.0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228600,1943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" adj="-11796480,,5400" path="m,l,194310r228600,l228600,,,xe" filled="f" stroked="f">
              <v:stroke joinstyle="miter"/>
              <v:formulas/>
              <v:path arrowok="t" o:extrusionok="f" o:connecttype="custom" textboxrect="0,0,228600,194310"/>
              <v:textbox inset="7pt,3pt,7pt,3pt">
                <w:txbxContent>
                  <w:p w14:paraId="523E4C6D" w14:textId="77777777" w:rsidR="005E12BA" w:rsidRDefault="00C271FF">
                    <w:pPr>
                      <w:spacing w:before="10"/>
                      <w:ind w:left="60" w:firstLine="60"/>
                      <w:textDirection w:val="btLr"/>
                    </w:pPr>
                    <w:r>
                      <w:rPr>
                        <w:color w:val="000000"/>
                        <w:sz w:val="24"/>
                      </w:rPr>
                      <w:t xml:space="preserve"> PAGE </w:t>
                    </w:r>
                    <w:r>
                      <w:rPr>
                        <w:color w:val="000000"/>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396E"/>
    <w:multiLevelType w:val="multilevel"/>
    <w:tmpl w:val="E72C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81755"/>
    <w:multiLevelType w:val="multilevel"/>
    <w:tmpl w:val="B55AE516"/>
    <w:lvl w:ilvl="0">
      <w:start w:val="1"/>
      <w:numFmt w:val="decimal"/>
      <w:lvlText w:val="%1"/>
      <w:lvlJc w:val="left"/>
      <w:pPr>
        <w:ind w:left="1705" w:hanging="720"/>
      </w:pPr>
    </w:lvl>
    <w:lvl w:ilvl="1">
      <w:start w:val="1"/>
      <w:numFmt w:val="decimal"/>
      <w:lvlText w:val="%1.%2"/>
      <w:lvlJc w:val="left"/>
      <w:pPr>
        <w:ind w:left="1705" w:hanging="720"/>
      </w:pPr>
      <w:rPr>
        <w:rFonts w:ascii="Times New Roman" w:eastAsia="Times New Roman" w:hAnsi="Times New Roman" w:cs="Times New Roman"/>
        <w:sz w:val="26"/>
        <w:szCs w:val="26"/>
      </w:rPr>
    </w:lvl>
    <w:lvl w:ilvl="2">
      <w:start w:val="1"/>
      <w:numFmt w:val="decimal"/>
      <w:lvlText w:val="%1.%2.%3"/>
      <w:lvlJc w:val="left"/>
      <w:pPr>
        <w:ind w:left="2445" w:hanging="740"/>
      </w:pPr>
      <w:rPr>
        <w:rFonts w:ascii="Times New Roman" w:eastAsia="Times New Roman" w:hAnsi="Times New Roman" w:cs="Times New Roman"/>
        <w:sz w:val="26"/>
        <w:szCs w:val="26"/>
      </w:rPr>
    </w:lvl>
    <w:lvl w:ilvl="3">
      <w:start w:val="1"/>
      <w:numFmt w:val="decimal"/>
      <w:lvlText w:val="%1.%2.%3.%4"/>
      <w:lvlJc w:val="left"/>
      <w:pPr>
        <w:ind w:left="3361" w:hanging="935"/>
      </w:pPr>
      <w:rPr>
        <w:rFonts w:ascii="Times New Roman" w:eastAsia="Times New Roman" w:hAnsi="Times New Roman" w:cs="Times New Roman"/>
        <w:sz w:val="26"/>
        <w:szCs w:val="26"/>
      </w:rPr>
    </w:lvl>
    <w:lvl w:ilvl="4">
      <w:numFmt w:val="bullet"/>
      <w:lvlText w:val="•"/>
      <w:lvlJc w:val="left"/>
      <w:pPr>
        <w:ind w:left="4905" w:hanging="936"/>
      </w:pPr>
    </w:lvl>
    <w:lvl w:ilvl="5">
      <w:numFmt w:val="bullet"/>
      <w:lvlText w:val="•"/>
      <w:lvlJc w:val="left"/>
      <w:pPr>
        <w:ind w:left="5677" w:hanging="936"/>
      </w:pPr>
    </w:lvl>
    <w:lvl w:ilvl="6">
      <w:numFmt w:val="bullet"/>
      <w:lvlText w:val="•"/>
      <w:lvlJc w:val="left"/>
      <w:pPr>
        <w:ind w:left="6450" w:hanging="936"/>
      </w:pPr>
    </w:lvl>
    <w:lvl w:ilvl="7">
      <w:numFmt w:val="bullet"/>
      <w:lvlText w:val="•"/>
      <w:lvlJc w:val="left"/>
      <w:pPr>
        <w:ind w:left="7222" w:hanging="936"/>
      </w:pPr>
    </w:lvl>
    <w:lvl w:ilvl="8">
      <w:numFmt w:val="bullet"/>
      <w:lvlText w:val="•"/>
      <w:lvlJc w:val="left"/>
      <w:pPr>
        <w:ind w:left="7995" w:hanging="936"/>
      </w:pPr>
    </w:lvl>
  </w:abstractNum>
  <w:abstractNum w:abstractNumId="2" w15:restartNumberingAfterBreak="0">
    <w:nsid w:val="03BE3579"/>
    <w:multiLevelType w:val="multilevel"/>
    <w:tmpl w:val="39943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C3203"/>
    <w:multiLevelType w:val="multilevel"/>
    <w:tmpl w:val="9AE27528"/>
    <w:lvl w:ilvl="0">
      <w:start w:val="1"/>
      <w:numFmt w:val="decimal"/>
      <w:lvlText w:val="%1."/>
      <w:lvlJc w:val="left"/>
      <w:pPr>
        <w:ind w:left="831" w:hanging="567"/>
      </w:pPr>
      <w:rPr>
        <w:rFonts w:ascii="Times New Roman" w:eastAsia="Times New Roman" w:hAnsi="Times New Roman" w:cs="Times New Roman"/>
        <w:b w:val="0"/>
      </w:rPr>
    </w:lvl>
    <w:lvl w:ilvl="1">
      <w:numFmt w:val="bullet"/>
      <w:lvlText w:val="•"/>
      <w:lvlJc w:val="left"/>
      <w:pPr>
        <w:ind w:left="1710" w:hanging="567"/>
      </w:pPr>
    </w:lvl>
    <w:lvl w:ilvl="2">
      <w:numFmt w:val="bullet"/>
      <w:lvlText w:val="•"/>
      <w:lvlJc w:val="left"/>
      <w:pPr>
        <w:ind w:left="2580" w:hanging="567"/>
      </w:pPr>
    </w:lvl>
    <w:lvl w:ilvl="3">
      <w:numFmt w:val="bullet"/>
      <w:lvlText w:val="•"/>
      <w:lvlJc w:val="left"/>
      <w:pPr>
        <w:ind w:left="3450" w:hanging="567"/>
      </w:pPr>
    </w:lvl>
    <w:lvl w:ilvl="4">
      <w:numFmt w:val="bullet"/>
      <w:lvlText w:val="•"/>
      <w:lvlJc w:val="left"/>
      <w:pPr>
        <w:ind w:left="4320" w:hanging="567"/>
      </w:pPr>
    </w:lvl>
    <w:lvl w:ilvl="5">
      <w:numFmt w:val="bullet"/>
      <w:lvlText w:val="•"/>
      <w:lvlJc w:val="left"/>
      <w:pPr>
        <w:ind w:left="5190" w:hanging="567"/>
      </w:pPr>
    </w:lvl>
    <w:lvl w:ilvl="6">
      <w:numFmt w:val="bullet"/>
      <w:lvlText w:val="•"/>
      <w:lvlJc w:val="left"/>
      <w:pPr>
        <w:ind w:left="6060" w:hanging="567"/>
      </w:pPr>
    </w:lvl>
    <w:lvl w:ilvl="7">
      <w:numFmt w:val="bullet"/>
      <w:lvlText w:val="•"/>
      <w:lvlJc w:val="left"/>
      <w:pPr>
        <w:ind w:left="6930" w:hanging="567"/>
      </w:pPr>
    </w:lvl>
    <w:lvl w:ilvl="8">
      <w:numFmt w:val="bullet"/>
      <w:lvlText w:val="•"/>
      <w:lvlJc w:val="left"/>
      <w:pPr>
        <w:ind w:left="7800" w:hanging="567"/>
      </w:pPr>
    </w:lvl>
  </w:abstractNum>
  <w:abstractNum w:abstractNumId="4" w15:restartNumberingAfterBreak="0">
    <w:nsid w:val="101F1594"/>
    <w:multiLevelType w:val="hybridMultilevel"/>
    <w:tmpl w:val="0652EDA0"/>
    <w:lvl w:ilvl="0" w:tplc="0409000F">
      <w:start w:val="1"/>
      <w:numFmt w:val="decimal"/>
      <w:lvlText w:val="%1."/>
      <w:lvlJc w:val="left"/>
      <w:pPr>
        <w:ind w:left="1911" w:hanging="360"/>
      </w:pPr>
    </w:lvl>
    <w:lvl w:ilvl="1" w:tplc="04090019" w:tentative="1">
      <w:start w:val="1"/>
      <w:numFmt w:val="lowerLetter"/>
      <w:lvlText w:val="%2."/>
      <w:lvlJc w:val="left"/>
      <w:pPr>
        <w:ind w:left="2631" w:hanging="360"/>
      </w:pPr>
    </w:lvl>
    <w:lvl w:ilvl="2" w:tplc="0409001B" w:tentative="1">
      <w:start w:val="1"/>
      <w:numFmt w:val="lowerRoman"/>
      <w:lvlText w:val="%3."/>
      <w:lvlJc w:val="right"/>
      <w:pPr>
        <w:ind w:left="3351" w:hanging="180"/>
      </w:pPr>
    </w:lvl>
    <w:lvl w:ilvl="3" w:tplc="0409000F" w:tentative="1">
      <w:start w:val="1"/>
      <w:numFmt w:val="decimal"/>
      <w:lvlText w:val="%4."/>
      <w:lvlJc w:val="left"/>
      <w:pPr>
        <w:ind w:left="4071" w:hanging="360"/>
      </w:pPr>
    </w:lvl>
    <w:lvl w:ilvl="4" w:tplc="04090019" w:tentative="1">
      <w:start w:val="1"/>
      <w:numFmt w:val="lowerLetter"/>
      <w:lvlText w:val="%5."/>
      <w:lvlJc w:val="left"/>
      <w:pPr>
        <w:ind w:left="4791" w:hanging="360"/>
      </w:pPr>
    </w:lvl>
    <w:lvl w:ilvl="5" w:tplc="0409001B" w:tentative="1">
      <w:start w:val="1"/>
      <w:numFmt w:val="lowerRoman"/>
      <w:lvlText w:val="%6."/>
      <w:lvlJc w:val="right"/>
      <w:pPr>
        <w:ind w:left="5511" w:hanging="180"/>
      </w:pPr>
    </w:lvl>
    <w:lvl w:ilvl="6" w:tplc="0409000F" w:tentative="1">
      <w:start w:val="1"/>
      <w:numFmt w:val="decimal"/>
      <w:lvlText w:val="%7."/>
      <w:lvlJc w:val="left"/>
      <w:pPr>
        <w:ind w:left="6231" w:hanging="360"/>
      </w:pPr>
    </w:lvl>
    <w:lvl w:ilvl="7" w:tplc="04090019" w:tentative="1">
      <w:start w:val="1"/>
      <w:numFmt w:val="lowerLetter"/>
      <w:lvlText w:val="%8."/>
      <w:lvlJc w:val="left"/>
      <w:pPr>
        <w:ind w:left="6951" w:hanging="360"/>
      </w:pPr>
    </w:lvl>
    <w:lvl w:ilvl="8" w:tplc="0409001B" w:tentative="1">
      <w:start w:val="1"/>
      <w:numFmt w:val="lowerRoman"/>
      <w:lvlText w:val="%9."/>
      <w:lvlJc w:val="right"/>
      <w:pPr>
        <w:ind w:left="7671" w:hanging="180"/>
      </w:pPr>
    </w:lvl>
  </w:abstractNum>
  <w:abstractNum w:abstractNumId="5" w15:restartNumberingAfterBreak="0">
    <w:nsid w:val="193F471B"/>
    <w:multiLevelType w:val="multilevel"/>
    <w:tmpl w:val="234ECC04"/>
    <w:lvl w:ilvl="0">
      <w:start w:val="1"/>
      <w:numFmt w:val="decimal"/>
      <w:lvlText w:val="%1"/>
      <w:lvlJc w:val="left"/>
      <w:pPr>
        <w:ind w:left="1705" w:hanging="1080"/>
      </w:pPr>
    </w:lvl>
    <w:lvl w:ilvl="1">
      <w:start w:val="3"/>
      <w:numFmt w:val="decimal"/>
      <w:lvlText w:val="%1.%2"/>
      <w:lvlJc w:val="left"/>
      <w:pPr>
        <w:ind w:left="1705" w:hanging="1080"/>
      </w:pPr>
    </w:lvl>
    <w:lvl w:ilvl="2">
      <w:start w:val="1"/>
      <w:numFmt w:val="decimal"/>
      <w:lvlText w:val="%1.%2.%3"/>
      <w:lvlJc w:val="left"/>
      <w:pPr>
        <w:ind w:left="1705" w:hanging="1080"/>
      </w:pPr>
      <w:rPr>
        <w:rFonts w:ascii="Times New Roman" w:eastAsia="Times New Roman" w:hAnsi="Times New Roman" w:cs="Times New Roman"/>
        <w:b/>
        <w:sz w:val="28"/>
        <w:szCs w:val="28"/>
      </w:rPr>
    </w:lvl>
    <w:lvl w:ilvl="3">
      <w:numFmt w:val="bullet"/>
      <w:lvlText w:val="●"/>
      <w:lvlJc w:val="left"/>
      <w:pPr>
        <w:ind w:left="1705" w:hanging="360"/>
      </w:pPr>
      <w:rPr>
        <w:rFonts w:ascii="Noto Sans Symbols" w:eastAsia="Noto Sans Symbols" w:hAnsi="Noto Sans Symbols" w:cs="Noto Sans Symbols"/>
        <w:sz w:val="26"/>
        <w:szCs w:val="26"/>
      </w:rPr>
    </w:lvl>
    <w:lvl w:ilvl="4">
      <w:numFmt w:val="bullet"/>
      <w:lvlText w:val="•"/>
      <w:lvlJc w:val="left"/>
      <w:pPr>
        <w:ind w:left="4836" w:hanging="360"/>
      </w:pPr>
    </w:lvl>
    <w:lvl w:ilvl="5">
      <w:numFmt w:val="bullet"/>
      <w:lvlText w:val="•"/>
      <w:lvlJc w:val="left"/>
      <w:pPr>
        <w:ind w:left="5620" w:hanging="360"/>
      </w:pPr>
    </w:lvl>
    <w:lvl w:ilvl="6">
      <w:numFmt w:val="bullet"/>
      <w:lvlText w:val="•"/>
      <w:lvlJc w:val="left"/>
      <w:pPr>
        <w:ind w:left="6404" w:hanging="360"/>
      </w:pPr>
    </w:lvl>
    <w:lvl w:ilvl="7">
      <w:numFmt w:val="bullet"/>
      <w:lvlText w:val="•"/>
      <w:lvlJc w:val="left"/>
      <w:pPr>
        <w:ind w:left="7188" w:hanging="360"/>
      </w:pPr>
    </w:lvl>
    <w:lvl w:ilvl="8">
      <w:numFmt w:val="bullet"/>
      <w:lvlText w:val="•"/>
      <w:lvlJc w:val="left"/>
      <w:pPr>
        <w:ind w:left="7972" w:hanging="360"/>
      </w:pPr>
    </w:lvl>
  </w:abstractNum>
  <w:abstractNum w:abstractNumId="6" w15:restartNumberingAfterBreak="0">
    <w:nsid w:val="29264434"/>
    <w:multiLevelType w:val="multilevel"/>
    <w:tmpl w:val="8C8E9C48"/>
    <w:lvl w:ilvl="0">
      <w:start w:val="1"/>
      <w:numFmt w:val="decimal"/>
      <w:lvlText w:val="%1"/>
      <w:lvlJc w:val="left"/>
      <w:pPr>
        <w:ind w:left="1705" w:hanging="1080"/>
      </w:pPr>
    </w:lvl>
    <w:lvl w:ilvl="1">
      <w:start w:val="2"/>
      <w:numFmt w:val="decimal"/>
      <w:lvlText w:val="%1.%2"/>
      <w:lvlJc w:val="left"/>
      <w:pPr>
        <w:ind w:left="1705" w:hanging="1080"/>
      </w:pPr>
    </w:lvl>
    <w:lvl w:ilvl="2">
      <w:start w:val="1"/>
      <w:numFmt w:val="decimal"/>
      <w:lvlText w:val="%1.%2.%3"/>
      <w:lvlJc w:val="left"/>
      <w:pPr>
        <w:ind w:left="1705" w:hanging="1080"/>
      </w:pPr>
      <w:rPr>
        <w:rFonts w:ascii="Times New Roman" w:eastAsia="Times New Roman" w:hAnsi="Times New Roman" w:cs="Times New Roman"/>
        <w:b/>
        <w:sz w:val="28"/>
        <w:szCs w:val="28"/>
      </w:rPr>
    </w:lvl>
    <w:lvl w:ilvl="3">
      <w:start w:val="1"/>
      <w:numFmt w:val="decimal"/>
      <w:lvlText w:val="%1.%2.%3.%4"/>
      <w:lvlJc w:val="left"/>
      <w:pPr>
        <w:ind w:left="1705" w:hanging="864"/>
      </w:pPr>
      <w:rPr>
        <w:rFonts w:ascii="Times New Roman" w:eastAsia="Times New Roman" w:hAnsi="Times New Roman" w:cs="Times New Roman"/>
        <w:b/>
        <w:sz w:val="28"/>
        <w:szCs w:val="28"/>
      </w:rPr>
    </w:lvl>
    <w:lvl w:ilvl="4">
      <w:numFmt w:val="lowerLetter"/>
      <w:lvlText w:val="%5."/>
      <w:lvlJc w:val="left"/>
      <w:pPr>
        <w:ind w:left="4836" w:hanging="863"/>
      </w:pPr>
    </w:lvl>
    <w:lvl w:ilvl="5">
      <w:numFmt w:val="bullet"/>
      <w:lvlText w:val="•"/>
      <w:lvlJc w:val="left"/>
      <w:pPr>
        <w:ind w:left="5620" w:hanging="864"/>
      </w:pPr>
    </w:lvl>
    <w:lvl w:ilvl="6">
      <w:numFmt w:val="bullet"/>
      <w:lvlText w:val="•"/>
      <w:lvlJc w:val="left"/>
      <w:pPr>
        <w:ind w:left="6404" w:hanging="864"/>
      </w:pPr>
    </w:lvl>
    <w:lvl w:ilvl="7">
      <w:numFmt w:val="bullet"/>
      <w:lvlText w:val="•"/>
      <w:lvlJc w:val="left"/>
      <w:pPr>
        <w:ind w:left="7188" w:hanging="864"/>
      </w:pPr>
    </w:lvl>
    <w:lvl w:ilvl="8">
      <w:numFmt w:val="bullet"/>
      <w:lvlText w:val="•"/>
      <w:lvlJc w:val="left"/>
      <w:pPr>
        <w:ind w:left="7972" w:hanging="863"/>
      </w:pPr>
    </w:lvl>
  </w:abstractNum>
  <w:abstractNum w:abstractNumId="7" w15:restartNumberingAfterBreak="0">
    <w:nsid w:val="2B9C4950"/>
    <w:multiLevelType w:val="multilevel"/>
    <w:tmpl w:val="9C12E84E"/>
    <w:lvl w:ilvl="0">
      <w:start w:val="1"/>
      <w:numFmt w:val="decimal"/>
      <w:lvlText w:val="%1"/>
      <w:lvlJc w:val="left"/>
      <w:pPr>
        <w:ind w:left="1705" w:hanging="1080"/>
      </w:pPr>
    </w:lvl>
    <w:lvl w:ilvl="1">
      <w:start w:val="6"/>
      <w:numFmt w:val="decimal"/>
      <w:lvlText w:val="%1.%2"/>
      <w:lvlJc w:val="left"/>
      <w:pPr>
        <w:ind w:left="1705" w:hanging="1080"/>
      </w:pPr>
    </w:lvl>
    <w:lvl w:ilvl="2">
      <w:start w:val="1"/>
      <w:numFmt w:val="decimal"/>
      <w:lvlText w:val="%1.%2.%3"/>
      <w:lvlJc w:val="left"/>
      <w:pPr>
        <w:ind w:left="1705" w:hanging="1080"/>
      </w:pPr>
      <w:rPr>
        <w:rFonts w:ascii="Times New Roman" w:eastAsia="Times New Roman" w:hAnsi="Times New Roman" w:cs="Times New Roman"/>
        <w:b/>
        <w:sz w:val="28"/>
        <w:szCs w:val="28"/>
      </w:rPr>
    </w:lvl>
    <w:lvl w:ilvl="3">
      <w:numFmt w:val="bullet"/>
      <w:lvlText w:val="●"/>
      <w:lvlJc w:val="left"/>
      <w:pPr>
        <w:ind w:left="1705" w:hanging="360"/>
      </w:pPr>
      <w:rPr>
        <w:rFonts w:ascii="Noto Sans Symbols" w:eastAsia="Noto Sans Symbols" w:hAnsi="Noto Sans Symbols" w:cs="Noto Sans Symbols"/>
        <w:sz w:val="26"/>
        <w:szCs w:val="26"/>
      </w:rPr>
    </w:lvl>
    <w:lvl w:ilvl="4">
      <w:numFmt w:val="bullet"/>
      <w:lvlText w:val="•"/>
      <w:lvlJc w:val="left"/>
      <w:pPr>
        <w:ind w:left="4836" w:hanging="360"/>
      </w:pPr>
    </w:lvl>
    <w:lvl w:ilvl="5">
      <w:numFmt w:val="bullet"/>
      <w:lvlText w:val="•"/>
      <w:lvlJc w:val="left"/>
      <w:pPr>
        <w:ind w:left="5620" w:hanging="360"/>
      </w:pPr>
    </w:lvl>
    <w:lvl w:ilvl="6">
      <w:numFmt w:val="bullet"/>
      <w:lvlText w:val="•"/>
      <w:lvlJc w:val="left"/>
      <w:pPr>
        <w:ind w:left="6404" w:hanging="360"/>
      </w:pPr>
    </w:lvl>
    <w:lvl w:ilvl="7">
      <w:numFmt w:val="bullet"/>
      <w:lvlText w:val="•"/>
      <w:lvlJc w:val="left"/>
      <w:pPr>
        <w:ind w:left="7188" w:hanging="360"/>
      </w:pPr>
    </w:lvl>
    <w:lvl w:ilvl="8">
      <w:numFmt w:val="bullet"/>
      <w:lvlText w:val="•"/>
      <w:lvlJc w:val="left"/>
      <w:pPr>
        <w:ind w:left="7972" w:hanging="360"/>
      </w:pPr>
    </w:lvl>
  </w:abstractNum>
  <w:abstractNum w:abstractNumId="8" w15:restartNumberingAfterBreak="0">
    <w:nsid w:val="36BD3AE5"/>
    <w:multiLevelType w:val="hybridMultilevel"/>
    <w:tmpl w:val="82A44AC4"/>
    <w:lvl w:ilvl="0" w:tplc="9BCE9DBA">
      <w:start w:val="1"/>
      <w:numFmt w:val="decimal"/>
      <w:lvlText w:val="%1."/>
      <w:lvlJc w:val="left"/>
      <w:pPr>
        <w:ind w:left="1191" w:hanging="360"/>
      </w:pPr>
      <w:rPr>
        <w:rFonts w:hint="default"/>
        <w:b/>
        <w:color w:val="000000"/>
        <w:sz w:val="29"/>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3A5E5837"/>
    <w:multiLevelType w:val="multilevel"/>
    <w:tmpl w:val="1138D19C"/>
    <w:lvl w:ilvl="0">
      <w:start w:val="1"/>
      <w:numFmt w:val="bullet"/>
      <w:lvlText w:val="●"/>
      <w:lvlJc w:val="left"/>
      <w:pPr>
        <w:ind w:left="2424" w:hanging="360"/>
      </w:pPr>
      <w:rPr>
        <w:rFonts w:ascii="Noto Sans Symbols" w:eastAsia="Noto Sans Symbols" w:hAnsi="Noto Sans Symbols" w:cs="Noto Sans Symbols"/>
      </w:rPr>
    </w:lvl>
    <w:lvl w:ilvl="1">
      <w:start w:val="1"/>
      <w:numFmt w:val="bullet"/>
      <w:lvlText w:val="o"/>
      <w:lvlJc w:val="left"/>
      <w:pPr>
        <w:ind w:left="3144" w:hanging="360"/>
      </w:pPr>
      <w:rPr>
        <w:rFonts w:ascii="Courier New" w:eastAsia="Courier New" w:hAnsi="Courier New" w:cs="Courier New"/>
      </w:rPr>
    </w:lvl>
    <w:lvl w:ilvl="2">
      <w:start w:val="1"/>
      <w:numFmt w:val="bullet"/>
      <w:lvlText w:val="▪"/>
      <w:lvlJc w:val="left"/>
      <w:pPr>
        <w:ind w:left="3864" w:hanging="360"/>
      </w:pPr>
      <w:rPr>
        <w:rFonts w:ascii="Noto Sans Symbols" w:eastAsia="Noto Sans Symbols" w:hAnsi="Noto Sans Symbols" w:cs="Noto Sans Symbols"/>
      </w:rPr>
    </w:lvl>
    <w:lvl w:ilvl="3">
      <w:start w:val="1"/>
      <w:numFmt w:val="bullet"/>
      <w:lvlText w:val="●"/>
      <w:lvlJc w:val="left"/>
      <w:pPr>
        <w:ind w:left="4584" w:hanging="360"/>
      </w:pPr>
      <w:rPr>
        <w:rFonts w:ascii="Noto Sans Symbols" w:eastAsia="Noto Sans Symbols" w:hAnsi="Noto Sans Symbols" w:cs="Noto Sans Symbols"/>
      </w:rPr>
    </w:lvl>
    <w:lvl w:ilvl="4">
      <w:start w:val="1"/>
      <w:numFmt w:val="bullet"/>
      <w:lvlText w:val="o"/>
      <w:lvlJc w:val="left"/>
      <w:pPr>
        <w:ind w:left="5304" w:hanging="360"/>
      </w:pPr>
      <w:rPr>
        <w:rFonts w:ascii="Courier New" w:eastAsia="Courier New" w:hAnsi="Courier New" w:cs="Courier New"/>
      </w:rPr>
    </w:lvl>
    <w:lvl w:ilvl="5">
      <w:start w:val="1"/>
      <w:numFmt w:val="bullet"/>
      <w:lvlText w:val="▪"/>
      <w:lvlJc w:val="left"/>
      <w:pPr>
        <w:ind w:left="6024" w:hanging="360"/>
      </w:pPr>
      <w:rPr>
        <w:rFonts w:ascii="Noto Sans Symbols" w:eastAsia="Noto Sans Symbols" w:hAnsi="Noto Sans Symbols" w:cs="Noto Sans Symbols"/>
      </w:rPr>
    </w:lvl>
    <w:lvl w:ilvl="6">
      <w:start w:val="1"/>
      <w:numFmt w:val="bullet"/>
      <w:lvlText w:val="●"/>
      <w:lvlJc w:val="left"/>
      <w:pPr>
        <w:ind w:left="6744" w:hanging="360"/>
      </w:pPr>
      <w:rPr>
        <w:rFonts w:ascii="Noto Sans Symbols" w:eastAsia="Noto Sans Symbols" w:hAnsi="Noto Sans Symbols" w:cs="Noto Sans Symbols"/>
      </w:rPr>
    </w:lvl>
    <w:lvl w:ilvl="7">
      <w:start w:val="1"/>
      <w:numFmt w:val="bullet"/>
      <w:lvlText w:val="o"/>
      <w:lvlJc w:val="left"/>
      <w:pPr>
        <w:ind w:left="7464" w:hanging="360"/>
      </w:pPr>
      <w:rPr>
        <w:rFonts w:ascii="Courier New" w:eastAsia="Courier New" w:hAnsi="Courier New" w:cs="Courier New"/>
      </w:rPr>
    </w:lvl>
    <w:lvl w:ilvl="8">
      <w:start w:val="1"/>
      <w:numFmt w:val="bullet"/>
      <w:lvlText w:val="▪"/>
      <w:lvlJc w:val="left"/>
      <w:pPr>
        <w:ind w:left="8184" w:hanging="360"/>
      </w:pPr>
      <w:rPr>
        <w:rFonts w:ascii="Noto Sans Symbols" w:eastAsia="Noto Sans Symbols" w:hAnsi="Noto Sans Symbols" w:cs="Noto Sans Symbols"/>
      </w:rPr>
    </w:lvl>
  </w:abstractNum>
  <w:abstractNum w:abstractNumId="10" w15:restartNumberingAfterBreak="0">
    <w:nsid w:val="4063450A"/>
    <w:multiLevelType w:val="multilevel"/>
    <w:tmpl w:val="A4EE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61A51"/>
    <w:multiLevelType w:val="multilevel"/>
    <w:tmpl w:val="7E9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1341A1"/>
    <w:multiLevelType w:val="multilevel"/>
    <w:tmpl w:val="19B69D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8F1150B"/>
    <w:multiLevelType w:val="multilevel"/>
    <w:tmpl w:val="091A795A"/>
    <w:lvl w:ilvl="0">
      <w:start w:val="1"/>
      <w:numFmt w:val="decimal"/>
      <w:lvlText w:val="%1"/>
      <w:lvlJc w:val="left"/>
      <w:pPr>
        <w:ind w:left="1705" w:hanging="1080"/>
      </w:pPr>
    </w:lvl>
    <w:lvl w:ilvl="1">
      <w:start w:val="5"/>
      <w:numFmt w:val="decimal"/>
      <w:lvlText w:val="%1.%2"/>
      <w:lvlJc w:val="left"/>
      <w:pPr>
        <w:ind w:left="1705" w:hanging="1080"/>
      </w:pPr>
    </w:lvl>
    <w:lvl w:ilvl="2">
      <w:start w:val="1"/>
      <w:numFmt w:val="decimal"/>
      <w:lvlText w:val="%1.%2.%3"/>
      <w:lvlJc w:val="left"/>
      <w:pPr>
        <w:ind w:left="1705" w:hanging="1080"/>
      </w:pPr>
      <w:rPr>
        <w:rFonts w:ascii="Times New Roman" w:eastAsia="Times New Roman" w:hAnsi="Times New Roman" w:cs="Times New Roman"/>
        <w:b/>
        <w:sz w:val="28"/>
        <w:szCs w:val="28"/>
      </w:rPr>
    </w:lvl>
    <w:lvl w:ilvl="3">
      <w:numFmt w:val="bullet"/>
      <w:lvlText w:val="•"/>
      <w:lvlJc w:val="left"/>
      <w:pPr>
        <w:ind w:left="4052" w:hanging="1080"/>
      </w:pPr>
    </w:lvl>
    <w:lvl w:ilvl="4">
      <w:numFmt w:val="bullet"/>
      <w:lvlText w:val="•"/>
      <w:lvlJc w:val="left"/>
      <w:pPr>
        <w:ind w:left="4836" w:hanging="1080"/>
      </w:pPr>
    </w:lvl>
    <w:lvl w:ilvl="5">
      <w:numFmt w:val="bullet"/>
      <w:lvlText w:val="•"/>
      <w:lvlJc w:val="left"/>
      <w:pPr>
        <w:ind w:left="5620" w:hanging="1080"/>
      </w:pPr>
    </w:lvl>
    <w:lvl w:ilvl="6">
      <w:numFmt w:val="bullet"/>
      <w:lvlText w:val="•"/>
      <w:lvlJc w:val="left"/>
      <w:pPr>
        <w:ind w:left="6404" w:hanging="1080"/>
      </w:pPr>
    </w:lvl>
    <w:lvl w:ilvl="7">
      <w:numFmt w:val="bullet"/>
      <w:lvlText w:val="•"/>
      <w:lvlJc w:val="left"/>
      <w:pPr>
        <w:ind w:left="7188" w:hanging="1080"/>
      </w:pPr>
    </w:lvl>
    <w:lvl w:ilvl="8">
      <w:numFmt w:val="bullet"/>
      <w:lvlText w:val="•"/>
      <w:lvlJc w:val="left"/>
      <w:pPr>
        <w:ind w:left="7972" w:hanging="1080"/>
      </w:pPr>
    </w:lvl>
  </w:abstractNum>
  <w:abstractNum w:abstractNumId="14" w15:restartNumberingAfterBreak="0">
    <w:nsid w:val="546624EB"/>
    <w:multiLevelType w:val="multilevel"/>
    <w:tmpl w:val="1BE0C97A"/>
    <w:lvl w:ilvl="0">
      <w:start w:val="1"/>
      <w:numFmt w:val="decimal"/>
      <w:lvlText w:val="%1"/>
      <w:lvlJc w:val="left"/>
      <w:pPr>
        <w:ind w:left="1705" w:hanging="1080"/>
      </w:pPr>
    </w:lvl>
    <w:lvl w:ilvl="1">
      <w:start w:val="4"/>
      <w:numFmt w:val="decimal"/>
      <w:lvlText w:val="%1.%2"/>
      <w:lvlJc w:val="left"/>
      <w:pPr>
        <w:ind w:left="1705" w:hanging="1080"/>
      </w:pPr>
    </w:lvl>
    <w:lvl w:ilvl="2">
      <w:start w:val="1"/>
      <w:numFmt w:val="decimal"/>
      <w:lvlText w:val="%1.%2.%3"/>
      <w:lvlJc w:val="left"/>
      <w:pPr>
        <w:ind w:left="1705" w:hanging="1080"/>
      </w:pPr>
      <w:rPr>
        <w:rFonts w:ascii="Times New Roman" w:eastAsia="Times New Roman" w:hAnsi="Times New Roman" w:cs="Times New Roman"/>
        <w:b/>
        <w:sz w:val="28"/>
        <w:szCs w:val="28"/>
      </w:rPr>
    </w:lvl>
    <w:lvl w:ilvl="3">
      <w:numFmt w:val="bullet"/>
      <w:lvlText w:val="•"/>
      <w:lvlJc w:val="left"/>
      <w:pPr>
        <w:ind w:left="4052" w:hanging="1080"/>
      </w:pPr>
    </w:lvl>
    <w:lvl w:ilvl="4">
      <w:numFmt w:val="bullet"/>
      <w:lvlText w:val="•"/>
      <w:lvlJc w:val="left"/>
      <w:pPr>
        <w:ind w:left="4836" w:hanging="1080"/>
      </w:pPr>
    </w:lvl>
    <w:lvl w:ilvl="5">
      <w:numFmt w:val="bullet"/>
      <w:lvlText w:val="•"/>
      <w:lvlJc w:val="left"/>
      <w:pPr>
        <w:ind w:left="5620" w:hanging="1080"/>
      </w:pPr>
    </w:lvl>
    <w:lvl w:ilvl="6">
      <w:numFmt w:val="bullet"/>
      <w:lvlText w:val="•"/>
      <w:lvlJc w:val="left"/>
      <w:pPr>
        <w:ind w:left="6404" w:hanging="1080"/>
      </w:pPr>
    </w:lvl>
    <w:lvl w:ilvl="7">
      <w:numFmt w:val="bullet"/>
      <w:lvlText w:val="•"/>
      <w:lvlJc w:val="left"/>
      <w:pPr>
        <w:ind w:left="7188" w:hanging="1080"/>
      </w:pPr>
    </w:lvl>
    <w:lvl w:ilvl="8">
      <w:numFmt w:val="bullet"/>
      <w:lvlText w:val="•"/>
      <w:lvlJc w:val="left"/>
      <w:pPr>
        <w:ind w:left="7972" w:hanging="1080"/>
      </w:pPr>
    </w:lvl>
  </w:abstractNum>
  <w:abstractNum w:abstractNumId="15" w15:restartNumberingAfterBreak="0">
    <w:nsid w:val="55B41320"/>
    <w:multiLevelType w:val="hybridMultilevel"/>
    <w:tmpl w:val="2760103C"/>
    <w:lvl w:ilvl="0" w:tplc="14BA990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B950DB"/>
    <w:multiLevelType w:val="multilevel"/>
    <w:tmpl w:val="54769B16"/>
    <w:lvl w:ilvl="0">
      <w:start w:val="1"/>
      <w:numFmt w:val="decimal"/>
      <w:lvlText w:val="%1"/>
      <w:lvlJc w:val="left"/>
      <w:pPr>
        <w:ind w:left="985" w:hanging="720"/>
      </w:pPr>
    </w:lvl>
    <w:lvl w:ilvl="1">
      <w:start w:val="1"/>
      <w:numFmt w:val="decimal"/>
      <w:lvlText w:val="%1.%2"/>
      <w:lvlJc w:val="left"/>
      <w:pPr>
        <w:ind w:left="985" w:hanging="720"/>
      </w:pPr>
      <w:rPr>
        <w:rFonts w:ascii="Times New Roman" w:eastAsia="Times New Roman" w:hAnsi="Times New Roman" w:cs="Times New Roman"/>
        <w:b/>
        <w:sz w:val="28"/>
        <w:szCs w:val="28"/>
      </w:rPr>
    </w:lvl>
    <w:lvl w:ilvl="2">
      <w:numFmt w:val="bullet"/>
      <w:lvlText w:val="●"/>
      <w:lvlJc w:val="left"/>
      <w:pPr>
        <w:ind w:left="1705" w:hanging="360"/>
      </w:pPr>
      <w:rPr>
        <w:rFonts w:ascii="Noto Sans Symbols" w:eastAsia="Noto Sans Symbols" w:hAnsi="Noto Sans Symbols" w:cs="Noto Sans Symbols"/>
        <w:sz w:val="26"/>
        <w:szCs w:val="26"/>
      </w:rPr>
    </w:lvl>
    <w:lvl w:ilvl="3">
      <w:numFmt w:val="bullet"/>
      <w:lvlText w:val="•"/>
      <w:lvlJc w:val="left"/>
      <w:pPr>
        <w:ind w:left="3442" w:hanging="360"/>
      </w:pPr>
    </w:lvl>
    <w:lvl w:ilvl="4">
      <w:numFmt w:val="bullet"/>
      <w:lvlText w:val="•"/>
      <w:lvlJc w:val="left"/>
      <w:pPr>
        <w:ind w:left="4313" w:hanging="360"/>
      </w:pPr>
    </w:lvl>
    <w:lvl w:ilvl="5">
      <w:numFmt w:val="bullet"/>
      <w:lvlText w:val="•"/>
      <w:lvlJc w:val="left"/>
      <w:pPr>
        <w:ind w:left="5184" w:hanging="360"/>
      </w:pPr>
    </w:lvl>
    <w:lvl w:ilvl="6">
      <w:numFmt w:val="bullet"/>
      <w:lvlText w:val="•"/>
      <w:lvlJc w:val="left"/>
      <w:pPr>
        <w:ind w:left="6055" w:hanging="360"/>
      </w:pPr>
    </w:lvl>
    <w:lvl w:ilvl="7">
      <w:numFmt w:val="bullet"/>
      <w:lvlText w:val="•"/>
      <w:lvlJc w:val="left"/>
      <w:pPr>
        <w:ind w:left="6926" w:hanging="360"/>
      </w:pPr>
    </w:lvl>
    <w:lvl w:ilvl="8">
      <w:numFmt w:val="bullet"/>
      <w:lvlText w:val="•"/>
      <w:lvlJc w:val="left"/>
      <w:pPr>
        <w:ind w:left="7797" w:hanging="360"/>
      </w:pPr>
    </w:lvl>
  </w:abstractNum>
  <w:abstractNum w:abstractNumId="17" w15:restartNumberingAfterBreak="0">
    <w:nsid w:val="656F1643"/>
    <w:multiLevelType w:val="multilevel"/>
    <w:tmpl w:val="5C802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9623439">
    <w:abstractNumId w:val="14"/>
  </w:num>
  <w:num w:numId="2" w16cid:durableId="233390880">
    <w:abstractNumId w:val="17"/>
  </w:num>
  <w:num w:numId="3" w16cid:durableId="500312679">
    <w:abstractNumId w:val="5"/>
  </w:num>
  <w:num w:numId="4" w16cid:durableId="1891377099">
    <w:abstractNumId w:val="16"/>
  </w:num>
  <w:num w:numId="5" w16cid:durableId="500660276">
    <w:abstractNumId w:val="1"/>
  </w:num>
  <w:num w:numId="6" w16cid:durableId="733310143">
    <w:abstractNumId w:val="6"/>
  </w:num>
  <w:num w:numId="7" w16cid:durableId="448160702">
    <w:abstractNumId w:val="9"/>
  </w:num>
  <w:num w:numId="8" w16cid:durableId="494104811">
    <w:abstractNumId w:val="12"/>
  </w:num>
  <w:num w:numId="9" w16cid:durableId="1255895663">
    <w:abstractNumId w:val="3"/>
  </w:num>
  <w:num w:numId="10" w16cid:durableId="1540582333">
    <w:abstractNumId w:val="7"/>
  </w:num>
  <w:num w:numId="11" w16cid:durableId="939683037">
    <w:abstractNumId w:val="13"/>
  </w:num>
  <w:num w:numId="12" w16cid:durableId="913396020">
    <w:abstractNumId w:val="11"/>
  </w:num>
  <w:num w:numId="13" w16cid:durableId="1175194627">
    <w:abstractNumId w:val="15"/>
  </w:num>
  <w:num w:numId="14" w16cid:durableId="855460119">
    <w:abstractNumId w:val="8"/>
  </w:num>
  <w:num w:numId="15" w16cid:durableId="1684044254">
    <w:abstractNumId w:val="4"/>
  </w:num>
  <w:num w:numId="16" w16cid:durableId="2040660132">
    <w:abstractNumId w:val="2"/>
  </w:num>
  <w:num w:numId="17" w16cid:durableId="1375081766">
    <w:abstractNumId w:val="0"/>
  </w:num>
  <w:num w:numId="18" w16cid:durableId="13002668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2BA"/>
    <w:rsid w:val="00002222"/>
    <w:rsid w:val="0000745D"/>
    <w:rsid w:val="00007805"/>
    <w:rsid w:val="000159A6"/>
    <w:rsid w:val="0002010C"/>
    <w:rsid w:val="000241DE"/>
    <w:rsid w:val="0004023A"/>
    <w:rsid w:val="000470CD"/>
    <w:rsid w:val="00052F43"/>
    <w:rsid w:val="00053F56"/>
    <w:rsid w:val="00054C78"/>
    <w:rsid w:val="00057951"/>
    <w:rsid w:val="00060892"/>
    <w:rsid w:val="0006498B"/>
    <w:rsid w:val="00084648"/>
    <w:rsid w:val="00084FDC"/>
    <w:rsid w:val="000875E3"/>
    <w:rsid w:val="000905D9"/>
    <w:rsid w:val="0009215D"/>
    <w:rsid w:val="0009355B"/>
    <w:rsid w:val="00093E5D"/>
    <w:rsid w:val="0009709F"/>
    <w:rsid w:val="00097B96"/>
    <w:rsid w:val="000C1180"/>
    <w:rsid w:val="000E7290"/>
    <w:rsid w:val="000E7E3B"/>
    <w:rsid w:val="00134B5D"/>
    <w:rsid w:val="001421D1"/>
    <w:rsid w:val="00152191"/>
    <w:rsid w:val="00157529"/>
    <w:rsid w:val="00166922"/>
    <w:rsid w:val="001710C9"/>
    <w:rsid w:val="00173E38"/>
    <w:rsid w:val="001875D7"/>
    <w:rsid w:val="001A6190"/>
    <w:rsid w:val="001A7C71"/>
    <w:rsid w:val="001B1C69"/>
    <w:rsid w:val="001C4DAD"/>
    <w:rsid w:val="001D1255"/>
    <w:rsid w:val="001D24E7"/>
    <w:rsid w:val="001E2987"/>
    <w:rsid w:val="001E7FA8"/>
    <w:rsid w:val="001F0270"/>
    <w:rsid w:val="001F308B"/>
    <w:rsid w:val="001F6909"/>
    <w:rsid w:val="001F6C27"/>
    <w:rsid w:val="001F7C92"/>
    <w:rsid w:val="00204719"/>
    <w:rsid w:val="002157A1"/>
    <w:rsid w:val="002243B3"/>
    <w:rsid w:val="00227BDE"/>
    <w:rsid w:val="0023134E"/>
    <w:rsid w:val="0023445C"/>
    <w:rsid w:val="0024715F"/>
    <w:rsid w:val="00250C86"/>
    <w:rsid w:val="002753D2"/>
    <w:rsid w:val="0028719E"/>
    <w:rsid w:val="002A67EC"/>
    <w:rsid w:val="002B538C"/>
    <w:rsid w:val="002D20F9"/>
    <w:rsid w:val="002D6D95"/>
    <w:rsid w:val="002F3289"/>
    <w:rsid w:val="002F5760"/>
    <w:rsid w:val="00311C8E"/>
    <w:rsid w:val="00324C6A"/>
    <w:rsid w:val="00326A4C"/>
    <w:rsid w:val="00330A7F"/>
    <w:rsid w:val="00330D30"/>
    <w:rsid w:val="003361DA"/>
    <w:rsid w:val="0034156D"/>
    <w:rsid w:val="00354454"/>
    <w:rsid w:val="003550C8"/>
    <w:rsid w:val="0036665A"/>
    <w:rsid w:val="003666FF"/>
    <w:rsid w:val="003678C1"/>
    <w:rsid w:val="00370BC2"/>
    <w:rsid w:val="003714F9"/>
    <w:rsid w:val="00376105"/>
    <w:rsid w:val="003879EF"/>
    <w:rsid w:val="003A035E"/>
    <w:rsid w:val="003A5F8F"/>
    <w:rsid w:val="003B2524"/>
    <w:rsid w:val="003B69CE"/>
    <w:rsid w:val="003C2A44"/>
    <w:rsid w:val="003E327B"/>
    <w:rsid w:val="003E4C92"/>
    <w:rsid w:val="003F04C1"/>
    <w:rsid w:val="003F4F02"/>
    <w:rsid w:val="003F5D70"/>
    <w:rsid w:val="003F73D3"/>
    <w:rsid w:val="00402132"/>
    <w:rsid w:val="00404E0C"/>
    <w:rsid w:val="00406896"/>
    <w:rsid w:val="00420B7F"/>
    <w:rsid w:val="004240ED"/>
    <w:rsid w:val="004252F9"/>
    <w:rsid w:val="0043647B"/>
    <w:rsid w:val="00456130"/>
    <w:rsid w:val="004749FC"/>
    <w:rsid w:val="00475699"/>
    <w:rsid w:val="004826C8"/>
    <w:rsid w:val="0048305D"/>
    <w:rsid w:val="004846A0"/>
    <w:rsid w:val="00486108"/>
    <w:rsid w:val="004926D5"/>
    <w:rsid w:val="00492C9F"/>
    <w:rsid w:val="00493102"/>
    <w:rsid w:val="004A1BD6"/>
    <w:rsid w:val="004A7A2D"/>
    <w:rsid w:val="004B22A8"/>
    <w:rsid w:val="004B57ED"/>
    <w:rsid w:val="004B58AC"/>
    <w:rsid w:val="004C64EE"/>
    <w:rsid w:val="004E4DC2"/>
    <w:rsid w:val="004E5BD0"/>
    <w:rsid w:val="004F2285"/>
    <w:rsid w:val="004F37E0"/>
    <w:rsid w:val="004F7BF6"/>
    <w:rsid w:val="00502446"/>
    <w:rsid w:val="00503386"/>
    <w:rsid w:val="00526A1E"/>
    <w:rsid w:val="0055213D"/>
    <w:rsid w:val="00567774"/>
    <w:rsid w:val="00583CD9"/>
    <w:rsid w:val="00584844"/>
    <w:rsid w:val="005862C6"/>
    <w:rsid w:val="0058683C"/>
    <w:rsid w:val="00590ADD"/>
    <w:rsid w:val="005A62D1"/>
    <w:rsid w:val="005B55B1"/>
    <w:rsid w:val="005C698E"/>
    <w:rsid w:val="005D06D0"/>
    <w:rsid w:val="005E0812"/>
    <w:rsid w:val="005E12BA"/>
    <w:rsid w:val="006278D3"/>
    <w:rsid w:val="00631403"/>
    <w:rsid w:val="00632D4C"/>
    <w:rsid w:val="00640260"/>
    <w:rsid w:val="006518CD"/>
    <w:rsid w:val="00652572"/>
    <w:rsid w:val="00661E11"/>
    <w:rsid w:val="00670FA8"/>
    <w:rsid w:val="0068347D"/>
    <w:rsid w:val="0069063E"/>
    <w:rsid w:val="006A1A1A"/>
    <w:rsid w:val="006A2C0A"/>
    <w:rsid w:val="006A3141"/>
    <w:rsid w:val="006C5050"/>
    <w:rsid w:val="006C5A25"/>
    <w:rsid w:val="006D1C36"/>
    <w:rsid w:val="006D4ED0"/>
    <w:rsid w:val="006F41A1"/>
    <w:rsid w:val="006F5586"/>
    <w:rsid w:val="006F6BD2"/>
    <w:rsid w:val="0070105E"/>
    <w:rsid w:val="00707393"/>
    <w:rsid w:val="00707ECA"/>
    <w:rsid w:val="00712FBB"/>
    <w:rsid w:val="0072663F"/>
    <w:rsid w:val="0073549A"/>
    <w:rsid w:val="0073670A"/>
    <w:rsid w:val="00736BC2"/>
    <w:rsid w:val="00743FFE"/>
    <w:rsid w:val="007463D1"/>
    <w:rsid w:val="007469F4"/>
    <w:rsid w:val="00762FD3"/>
    <w:rsid w:val="00765112"/>
    <w:rsid w:val="0076761D"/>
    <w:rsid w:val="00772737"/>
    <w:rsid w:val="00774EB3"/>
    <w:rsid w:val="00782631"/>
    <w:rsid w:val="00787105"/>
    <w:rsid w:val="007A5E4C"/>
    <w:rsid w:val="007A6314"/>
    <w:rsid w:val="007B594A"/>
    <w:rsid w:val="007D0DA7"/>
    <w:rsid w:val="007D1F58"/>
    <w:rsid w:val="007D2636"/>
    <w:rsid w:val="007D380F"/>
    <w:rsid w:val="007F2C02"/>
    <w:rsid w:val="00801DE7"/>
    <w:rsid w:val="008073FE"/>
    <w:rsid w:val="0081421A"/>
    <w:rsid w:val="0082575A"/>
    <w:rsid w:val="00837AA9"/>
    <w:rsid w:val="00841B1B"/>
    <w:rsid w:val="00852EAD"/>
    <w:rsid w:val="00860FF8"/>
    <w:rsid w:val="008612B0"/>
    <w:rsid w:val="00862163"/>
    <w:rsid w:val="00864661"/>
    <w:rsid w:val="00865F97"/>
    <w:rsid w:val="008942B0"/>
    <w:rsid w:val="00897424"/>
    <w:rsid w:val="008B152F"/>
    <w:rsid w:val="008B216A"/>
    <w:rsid w:val="008C41FD"/>
    <w:rsid w:val="008E11AD"/>
    <w:rsid w:val="008E65D9"/>
    <w:rsid w:val="008F242E"/>
    <w:rsid w:val="008F600C"/>
    <w:rsid w:val="00913710"/>
    <w:rsid w:val="009173E3"/>
    <w:rsid w:val="009250DC"/>
    <w:rsid w:val="00930F08"/>
    <w:rsid w:val="0093392D"/>
    <w:rsid w:val="00934042"/>
    <w:rsid w:val="009353DC"/>
    <w:rsid w:val="009365A8"/>
    <w:rsid w:val="00944AC9"/>
    <w:rsid w:val="009459DE"/>
    <w:rsid w:val="00952C8E"/>
    <w:rsid w:val="00956C6D"/>
    <w:rsid w:val="00962416"/>
    <w:rsid w:val="00962DB5"/>
    <w:rsid w:val="00963634"/>
    <w:rsid w:val="00965531"/>
    <w:rsid w:val="00975384"/>
    <w:rsid w:val="00981452"/>
    <w:rsid w:val="009863F5"/>
    <w:rsid w:val="009A6519"/>
    <w:rsid w:val="009A7A21"/>
    <w:rsid w:val="009B258F"/>
    <w:rsid w:val="009B39FF"/>
    <w:rsid w:val="009C493B"/>
    <w:rsid w:val="009D15C2"/>
    <w:rsid w:val="009E3398"/>
    <w:rsid w:val="009E5D65"/>
    <w:rsid w:val="009F6C9F"/>
    <w:rsid w:val="00A00C42"/>
    <w:rsid w:val="00A13013"/>
    <w:rsid w:val="00A326F4"/>
    <w:rsid w:val="00A32F51"/>
    <w:rsid w:val="00A36EBE"/>
    <w:rsid w:val="00A40455"/>
    <w:rsid w:val="00A42B4F"/>
    <w:rsid w:val="00A574C5"/>
    <w:rsid w:val="00A719C4"/>
    <w:rsid w:val="00A71AF3"/>
    <w:rsid w:val="00A7626D"/>
    <w:rsid w:val="00A8202A"/>
    <w:rsid w:val="00A82686"/>
    <w:rsid w:val="00AB358B"/>
    <w:rsid w:val="00AD0364"/>
    <w:rsid w:val="00AD2033"/>
    <w:rsid w:val="00AD6B62"/>
    <w:rsid w:val="00AD7ABB"/>
    <w:rsid w:val="00AE0E38"/>
    <w:rsid w:val="00AE6AEB"/>
    <w:rsid w:val="00B00154"/>
    <w:rsid w:val="00B014D3"/>
    <w:rsid w:val="00B01CAA"/>
    <w:rsid w:val="00B15689"/>
    <w:rsid w:val="00B174FF"/>
    <w:rsid w:val="00B266AC"/>
    <w:rsid w:val="00B2676B"/>
    <w:rsid w:val="00B268F1"/>
    <w:rsid w:val="00B37877"/>
    <w:rsid w:val="00B41AD8"/>
    <w:rsid w:val="00B54579"/>
    <w:rsid w:val="00B5680D"/>
    <w:rsid w:val="00B63442"/>
    <w:rsid w:val="00B77C59"/>
    <w:rsid w:val="00B82E88"/>
    <w:rsid w:val="00B87264"/>
    <w:rsid w:val="00BA195F"/>
    <w:rsid w:val="00BA374A"/>
    <w:rsid w:val="00BA4EE2"/>
    <w:rsid w:val="00BA693E"/>
    <w:rsid w:val="00BC2B85"/>
    <w:rsid w:val="00BC4906"/>
    <w:rsid w:val="00BC4C8D"/>
    <w:rsid w:val="00BD2A70"/>
    <w:rsid w:val="00BD7EC2"/>
    <w:rsid w:val="00BF7C19"/>
    <w:rsid w:val="00C07D6D"/>
    <w:rsid w:val="00C262D0"/>
    <w:rsid w:val="00C271FF"/>
    <w:rsid w:val="00C348B3"/>
    <w:rsid w:val="00C43294"/>
    <w:rsid w:val="00C56D78"/>
    <w:rsid w:val="00C7245B"/>
    <w:rsid w:val="00C74909"/>
    <w:rsid w:val="00C77A10"/>
    <w:rsid w:val="00C812FD"/>
    <w:rsid w:val="00C82D1E"/>
    <w:rsid w:val="00C832E9"/>
    <w:rsid w:val="00C839CF"/>
    <w:rsid w:val="00C868DE"/>
    <w:rsid w:val="00C934FE"/>
    <w:rsid w:val="00C949E9"/>
    <w:rsid w:val="00CA041F"/>
    <w:rsid w:val="00CA4355"/>
    <w:rsid w:val="00CC4A05"/>
    <w:rsid w:val="00CC5FDD"/>
    <w:rsid w:val="00CD250C"/>
    <w:rsid w:val="00CE1509"/>
    <w:rsid w:val="00CE3165"/>
    <w:rsid w:val="00CF366F"/>
    <w:rsid w:val="00CF48D9"/>
    <w:rsid w:val="00CF6AD6"/>
    <w:rsid w:val="00CF7723"/>
    <w:rsid w:val="00D035AF"/>
    <w:rsid w:val="00D07C62"/>
    <w:rsid w:val="00D12A16"/>
    <w:rsid w:val="00D23407"/>
    <w:rsid w:val="00D2447C"/>
    <w:rsid w:val="00D263EF"/>
    <w:rsid w:val="00D34772"/>
    <w:rsid w:val="00D3782A"/>
    <w:rsid w:val="00D41D5B"/>
    <w:rsid w:val="00D43E46"/>
    <w:rsid w:val="00D46359"/>
    <w:rsid w:val="00D50F22"/>
    <w:rsid w:val="00D51744"/>
    <w:rsid w:val="00D63E2C"/>
    <w:rsid w:val="00D67FDD"/>
    <w:rsid w:val="00D76BD2"/>
    <w:rsid w:val="00D83E49"/>
    <w:rsid w:val="00D877BA"/>
    <w:rsid w:val="00DA3540"/>
    <w:rsid w:val="00DA4070"/>
    <w:rsid w:val="00DB3A1C"/>
    <w:rsid w:val="00DB7E65"/>
    <w:rsid w:val="00DD0767"/>
    <w:rsid w:val="00DD2482"/>
    <w:rsid w:val="00DE2C05"/>
    <w:rsid w:val="00DE3297"/>
    <w:rsid w:val="00DF0B75"/>
    <w:rsid w:val="00E029EF"/>
    <w:rsid w:val="00E05E87"/>
    <w:rsid w:val="00E05EC6"/>
    <w:rsid w:val="00E10591"/>
    <w:rsid w:val="00E21C0C"/>
    <w:rsid w:val="00E21CE9"/>
    <w:rsid w:val="00E31A32"/>
    <w:rsid w:val="00E449B1"/>
    <w:rsid w:val="00E6663B"/>
    <w:rsid w:val="00E70F2B"/>
    <w:rsid w:val="00E7292A"/>
    <w:rsid w:val="00E730C7"/>
    <w:rsid w:val="00E874CC"/>
    <w:rsid w:val="00E87CE4"/>
    <w:rsid w:val="00EA304F"/>
    <w:rsid w:val="00EA39D6"/>
    <w:rsid w:val="00EB21FF"/>
    <w:rsid w:val="00EB710C"/>
    <w:rsid w:val="00EC14D9"/>
    <w:rsid w:val="00EC1721"/>
    <w:rsid w:val="00EC6C83"/>
    <w:rsid w:val="00ED509E"/>
    <w:rsid w:val="00ED6BEE"/>
    <w:rsid w:val="00EE3256"/>
    <w:rsid w:val="00EE60A0"/>
    <w:rsid w:val="00EF2ADA"/>
    <w:rsid w:val="00EF3AAF"/>
    <w:rsid w:val="00F05659"/>
    <w:rsid w:val="00F15FB0"/>
    <w:rsid w:val="00F17319"/>
    <w:rsid w:val="00F30B2D"/>
    <w:rsid w:val="00F318D6"/>
    <w:rsid w:val="00F4402F"/>
    <w:rsid w:val="00F562A2"/>
    <w:rsid w:val="00F577D2"/>
    <w:rsid w:val="00F57D7D"/>
    <w:rsid w:val="00F767E6"/>
    <w:rsid w:val="00F76ECC"/>
    <w:rsid w:val="00FA4626"/>
    <w:rsid w:val="00FB5184"/>
    <w:rsid w:val="00FD52F6"/>
    <w:rsid w:val="00FD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E2E56"/>
  <w15:docId w15:val="{47859625-B105-42DB-A92E-16424EEA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D0DA7"/>
    <w:pPr>
      <w:spacing w:before="120" w:after="120" w:line="360" w:lineRule="auto"/>
      <w:ind w:left="766"/>
      <w:outlineLvl w:val="0"/>
    </w:pPr>
    <w:rPr>
      <w:b/>
      <w:sz w:val="26"/>
      <w:szCs w:val="32"/>
    </w:rPr>
  </w:style>
  <w:style w:type="paragraph" w:styleId="Heading2">
    <w:name w:val="heading 2"/>
    <w:basedOn w:val="Normal"/>
    <w:next w:val="Normal"/>
    <w:uiPriority w:val="9"/>
    <w:unhideWhenUsed/>
    <w:qFormat/>
    <w:rsid w:val="007D0DA7"/>
    <w:pPr>
      <w:spacing w:line="360" w:lineRule="auto"/>
      <w:ind w:left="1705" w:hanging="1081"/>
      <w:outlineLvl w:val="1"/>
    </w:pPr>
    <w:rPr>
      <w:b/>
      <w:sz w:val="26"/>
      <w:szCs w:val="28"/>
    </w:rPr>
  </w:style>
  <w:style w:type="paragraph" w:styleId="Heading3">
    <w:name w:val="heading 3"/>
    <w:basedOn w:val="Normal"/>
    <w:next w:val="Normal"/>
    <w:uiPriority w:val="9"/>
    <w:unhideWhenUsed/>
    <w:qFormat/>
    <w:rsid w:val="007D0DA7"/>
    <w:pPr>
      <w:keepNext/>
      <w:keepLines/>
      <w:spacing w:before="280" w:after="80" w:line="360" w:lineRule="auto"/>
      <w:outlineLvl w:val="2"/>
    </w:pPr>
    <w:rPr>
      <w:b/>
      <w:sz w:val="26"/>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fontstyle01">
    <w:name w:val="fontstyle01"/>
    <w:basedOn w:val="DefaultParagraphFont"/>
    <w:rsid w:val="009B258F"/>
    <w:rPr>
      <w:rFonts w:ascii="NimbusRomNo9L-Regu" w:hAnsi="NimbusRomNo9L-Regu" w:hint="default"/>
      <w:b w:val="0"/>
      <w:bCs w:val="0"/>
      <w:i w:val="0"/>
      <w:iCs w:val="0"/>
      <w:color w:val="000000"/>
      <w:sz w:val="34"/>
      <w:szCs w:val="34"/>
    </w:rPr>
  </w:style>
  <w:style w:type="paragraph" w:styleId="NormalWeb">
    <w:name w:val="Normal (Web)"/>
    <w:basedOn w:val="Normal"/>
    <w:uiPriority w:val="99"/>
    <w:unhideWhenUsed/>
    <w:rsid w:val="00330D30"/>
    <w:pPr>
      <w:widowControl/>
      <w:spacing w:before="100" w:beforeAutospacing="1" w:after="100" w:afterAutospacing="1"/>
    </w:pPr>
    <w:rPr>
      <w:sz w:val="24"/>
      <w:szCs w:val="24"/>
      <w:lang w:val="en-US"/>
    </w:rPr>
  </w:style>
  <w:style w:type="character" w:styleId="Hyperlink">
    <w:name w:val="Hyperlink"/>
    <w:basedOn w:val="DefaultParagraphFont"/>
    <w:uiPriority w:val="99"/>
    <w:unhideWhenUsed/>
    <w:rsid w:val="00330D30"/>
    <w:rPr>
      <w:color w:val="0000FF"/>
      <w:u w:val="single"/>
    </w:rPr>
  </w:style>
  <w:style w:type="character" w:styleId="Strong">
    <w:name w:val="Strong"/>
    <w:basedOn w:val="DefaultParagraphFont"/>
    <w:uiPriority w:val="22"/>
    <w:qFormat/>
    <w:rsid w:val="00330D30"/>
    <w:rPr>
      <w:b/>
      <w:bCs/>
    </w:rPr>
  </w:style>
  <w:style w:type="paragraph" w:styleId="Header">
    <w:name w:val="header"/>
    <w:basedOn w:val="Normal"/>
    <w:link w:val="HeaderChar"/>
    <w:uiPriority w:val="99"/>
    <w:unhideWhenUsed/>
    <w:rsid w:val="0055213D"/>
    <w:pPr>
      <w:tabs>
        <w:tab w:val="center" w:pos="4680"/>
        <w:tab w:val="right" w:pos="9360"/>
      </w:tabs>
    </w:pPr>
  </w:style>
  <w:style w:type="character" w:customStyle="1" w:styleId="HeaderChar">
    <w:name w:val="Header Char"/>
    <w:basedOn w:val="DefaultParagraphFont"/>
    <w:link w:val="Header"/>
    <w:uiPriority w:val="99"/>
    <w:rsid w:val="0055213D"/>
  </w:style>
  <w:style w:type="paragraph" w:styleId="Footer">
    <w:name w:val="footer"/>
    <w:basedOn w:val="Normal"/>
    <w:link w:val="FooterChar"/>
    <w:uiPriority w:val="99"/>
    <w:unhideWhenUsed/>
    <w:rsid w:val="0055213D"/>
    <w:pPr>
      <w:tabs>
        <w:tab w:val="center" w:pos="4680"/>
        <w:tab w:val="right" w:pos="9360"/>
      </w:tabs>
    </w:pPr>
  </w:style>
  <w:style w:type="character" w:customStyle="1" w:styleId="FooterChar">
    <w:name w:val="Footer Char"/>
    <w:basedOn w:val="DefaultParagraphFont"/>
    <w:link w:val="Footer"/>
    <w:uiPriority w:val="99"/>
    <w:rsid w:val="0055213D"/>
  </w:style>
  <w:style w:type="paragraph" w:styleId="ListParagraph">
    <w:name w:val="List Paragraph"/>
    <w:basedOn w:val="Normal"/>
    <w:uiPriority w:val="34"/>
    <w:qFormat/>
    <w:rsid w:val="0009355B"/>
    <w:pPr>
      <w:ind w:left="720"/>
      <w:contextualSpacing/>
    </w:pPr>
  </w:style>
  <w:style w:type="character" w:styleId="UnresolvedMention">
    <w:name w:val="Unresolved Mention"/>
    <w:basedOn w:val="DefaultParagraphFont"/>
    <w:uiPriority w:val="99"/>
    <w:semiHidden/>
    <w:unhideWhenUsed/>
    <w:rsid w:val="006C5A25"/>
    <w:rPr>
      <w:color w:val="605E5C"/>
      <w:shd w:val="clear" w:color="auto" w:fill="E1DFDD"/>
    </w:rPr>
  </w:style>
  <w:style w:type="paragraph" w:styleId="Caption">
    <w:name w:val="caption"/>
    <w:basedOn w:val="Normal"/>
    <w:next w:val="Normal"/>
    <w:uiPriority w:val="35"/>
    <w:unhideWhenUsed/>
    <w:qFormat/>
    <w:rsid w:val="00841B1B"/>
    <w:pPr>
      <w:spacing w:after="200"/>
    </w:pPr>
    <w:rPr>
      <w:i/>
      <w:iCs/>
      <w:color w:val="1F497D" w:themeColor="text2"/>
      <w:sz w:val="18"/>
      <w:szCs w:val="18"/>
    </w:rPr>
  </w:style>
  <w:style w:type="paragraph" w:styleId="TableofFigures">
    <w:name w:val="table of figures"/>
    <w:basedOn w:val="Normal"/>
    <w:next w:val="Normal"/>
    <w:uiPriority w:val="99"/>
    <w:unhideWhenUsed/>
    <w:rsid w:val="0024715F"/>
  </w:style>
  <w:style w:type="character" w:styleId="LineNumber">
    <w:name w:val="line number"/>
    <w:basedOn w:val="DefaultParagraphFont"/>
    <w:uiPriority w:val="99"/>
    <w:semiHidden/>
    <w:unhideWhenUsed/>
    <w:rsid w:val="00DB7E65"/>
  </w:style>
  <w:style w:type="paragraph" w:styleId="TOCHeading">
    <w:name w:val="TOC Heading"/>
    <w:basedOn w:val="Heading1"/>
    <w:next w:val="Normal"/>
    <w:uiPriority w:val="39"/>
    <w:unhideWhenUsed/>
    <w:qFormat/>
    <w:rsid w:val="00EB21FF"/>
    <w:pPr>
      <w:keepNext/>
      <w:keepLines/>
      <w:widowControl/>
      <w:spacing w:before="240" w:after="0" w:line="259" w:lineRule="auto"/>
      <w:ind w:left="0"/>
      <w:outlineLvl w:val="9"/>
    </w:pPr>
    <w:rPr>
      <w:rFonts w:asciiTheme="majorHAnsi" w:eastAsiaTheme="majorEastAsia" w:hAnsiTheme="majorHAnsi" w:cstheme="majorBidi"/>
      <w:b w:val="0"/>
      <w:color w:val="365F91" w:themeColor="accent1" w:themeShade="BF"/>
      <w:sz w:val="32"/>
      <w:lang w:val="en-US"/>
    </w:rPr>
  </w:style>
  <w:style w:type="paragraph" w:styleId="TOC2">
    <w:name w:val="toc 2"/>
    <w:basedOn w:val="Normal"/>
    <w:next w:val="Normal"/>
    <w:autoRedefine/>
    <w:uiPriority w:val="39"/>
    <w:unhideWhenUsed/>
    <w:rsid w:val="004E4DC2"/>
    <w:pPr>
      <w:tabs>
        <w:tab w:val="right" w:leader="dot" w:pos="9200"/>
      </w:tabs>
      <w:spacing w:after="100"/>
      <w:ind w:left="450" w:hanging="180"/>
    </w:pPr>
  </w:style>
  <w:style w:type="paragraph" w:styleId="TOC1">
    <w:name w:val="toc 1"/>
    <w:basedOn w:val="Normal"/>
    <w:next w:val="Normal"/>
    <w:autoRedefine/>
    <w:uiPriority w:val="39"/>
    <w:unhideWhenUsed/>
    <w:rsid w:val="00EB21FF"/>
    <w:pPr>
      <w:spacing w:after="100"/>
    </w:pPr>
  </w:style>
  <w:style w:type="paragraph" w:styleId="TOC3">
    <w:name w:val="toc 3"/>
    <w:basedOn w:val="Normal"/>
    <w:next w:val="Normal"/>
    <w:autoRedefine/>
    <w:uiPriority w:val="39"/>
    <w:unhideWhenUsed/>
    <w:rsid w:val="00EB21FF"/>
    <w:pPr>
      <w:spacing w:after="100"/>
      <w:ind w:left="440"/>
    </w:pPr>
  </w:style>
  <w:style w:type="table" w:styleId="TableGrid">
    <w:name w:val="Table Grid"/>
    <w:basedOn w:val="TableNormal"/>
    <w:uiPriority w:val="59"/>
    <w:qFormat/>
    <w:rsid w:val="00864661"/>
    <w:pPr>
      <w:widowControl/>
    </w:pPr>
    <w:rPr>
      <w:rFonts w:eastAsia="SimSu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5943">
      <w:bodyDiv w:val="1"/>
      <w:marLeft w:val="0"/>
      <w:marRight w:val="0"/>
      <w:marTop w:val="0"/>
      <w:marBottom w:val="0"/>
      <w:divBdr>
        <w:top w:val="none" w:sz="0" w:space="0" w:color="auto"/>
        <w:left w:val="none" w:sz="0" w:space="0" w:color="auto"/>
        <w:bottom w:val="none" w:sz="0" w:space="0" w:color="auto"/>
        <w:right w:val="none" w:sz="0" w:space="0" w:color="auto"/>
      </w:divBdr>
    </w:div>
    <w:div w:id="1010333710">
      <w:bodyDiv w:val="1"/>
      <w:marLeft w:val="0"/>
      <w:marRight w:val="0"/>
      <w:marTop w:val="0"/>
      <w:marBottom w:val="0"/>
      <w:divBdr>
        <w:top w:val="none" w:sz="0" w:space="0" w:color="auto"/>
        <w:left w:val="none" w:sz="0" w:space="0" w:color="auto"/>
        <w:bottom w:val="none" w:sz="0" w:space="0" w:color="auto"/>
        <w:right w:val="none" w:sz="0" w:space="0" w:color="auto"/>
      </w:divBdr>
    </w:div>
    <w:div w:id="1171288546">
      <w:bodyDiv w:val="1"/>
      <w:marLeft w:val="0"/>
      <w:marRight w:val="0"/>
      <w:marTop w:val="0"/>
      <w:marBottom w:val="0"/>
      <w:divBdr>
        <w:top w:val="none" w:sz="0" w:space="0" w:color="auto"/>
        <w:left w:val="none" w:sz="0" w:space="0" w:color="auto"/>
        <w:bottom w:val="none" w:sz="0" w:space="0" w:color="auto"/>
        <w:right w:val="none" w:sz="0" w:space="0" w:color="auto"/>
      </w:divBdr>
    </w:div>
    <w:div w:id="1954899699">
      <w:bodyDiv w:val="1"/>
      <w:marLeft w:val="0"/>
      <w:marRight w:val="0"/>
      <w:marTop w:val="0"/>
      <w:marBottom w:val="0"/>
      <w:divBdr>
        <w:top w:val="none" w:sz="0" w:space="0" w:color="auto"/>
        <w:left w:val="none" w:sz="0" w:space="0" w:color="auto"/>
        <w:bottom w:val="none" w:sz="0" w:space="0" w:color="auto"/>
        <w:right w:val="none" w:sz="0" w:space="0" w:color="auto"/>
      </w:divBdr>
    </w:div>
    <w:div w:id="2023045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ytorch.org/" TargetMode="External"/><Relationship Id="rId5" Type="http://schemas.openxmlformats.org/officeDocument/2006/relationships/customXml" Target="../customXml/item5.xml"/><Relationship Id="rId15" Type="http://schemas.openxmlformats.org/officeDocument/2006/relationships/hyperlink" Target="https://iuhedu-my.sharepoint.com/personal/20079071_huy_student_iuh_edu_vn/Documents/BaoCaoGroup13.docx" TargetMode="External"/><Relationship Id="rId23" Type="http://schemas.openxmlformats.org/officeDocument/2006/relationships/hyperlink" Target="https://python.org/" TargetMode="Externa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medium.com/@resham.sundar/vgg16-vs-resnet50-when-used-as-encoder-in-unet-e93c95ee14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oqFN8IlnRN2pehFZUAsxjz7Krw==">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A31519FBF29E34CA9D51570948F53FB" ma:contentTypeVersion="7" ma:contentTypeDescription="Create a new document." ma:contentTypeScope="" ma:versionID="28567d843dac0010dbcdb34201e85895">
  <xsd:schema xmlns:xsd="http://www.w3.org/2001/XMLSchema" xmlns:xs="http://www.w3.org/2001/XMLSchema" xmlns:p="http://schemas.microsoft.com/office/2006/metadata/properties" xmlns:ns3="c75e6f1d-c1fb-46c7-80b8-75350cfc5001" xmlns:ns4="7618b3f3-db09-4910-a7e4-ba280be58b1d" targetNamespace="http://schemas.microsoft.com/office/2006/metadata/properties" ma:root="true" ma:fieldsID="2ab63a23e46f70c9b367b1fe103f961d" ns3:_="" ns4:_="">
    <xsd:import namespace="c75e6f1d-c1fb-46c7-80b8-75350cfc5001"/>
    <xsd:import namespace="7618b3f3-db09-4910-a7e4-ba280be58b1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e6f1d-c1fb-46c7-80b8-75350cfc50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618b3f3-db09-4910-a7e4-ba280be58b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B32E516-5905-4E51-AD27-F80A9AE866FE}">
  <ds:schemaRefs>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purl.org/dc/terms/"/>
    <ds:schemaRef ds:uri="http://purl.org/dc/dcmitype/"/>
    <ds:schemaRef ds:uri="http://schemas.openxmlformats.org/package/2006/metadata/core-properties"/>
    <ds:schemaRef ds:uri="7618b3f3-db09-4910-a7e4-ba280be58b1d"/>
    <ds:schemaRef ds:uri="c75e6f1d-c1fb-46c7-80b8-75350cfc5001"/>
    <ds:schemaRef ds:uri="http://www.w3.org/XML/1998/namespace"/>
  </ds:schemaRefs>
</ds:datastoreItem>
</file>

<file path=customXml/itemProps3.xml><?xml version="1.0" encoding="utf-8"?>
<ds:datastoreItem xmlns:ds="http://schemas.openxmlformats.org/officeDocument/2006/customXml" ds:itemID="{61F5F142-BC8E-4D29-BB7E-B802143801E5}">
  <ds:schemaRefs>
    <ds:schemaRef ds:uri="http://schemas.microsoft.com/sharepoint/v3/contenttype/forms"/>
  </ds:schemaRefs>
</ds:datastoreItem>
</file>

<file path=customXml/itemProps4.xml><?xml version="1.0" encoding="utf-8"?>
<ds:datastoreItem xmlns:ds="http://schemas.openxmlformats.org/officeDocument/2006/customXml" ds:itemID="{7EE006B5-7BD0-4C72-B765-49B5B266FE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e6f1d-c1fb-46c7-80b8-75350cfc5001"/>
    <ds:schemaRef ds:uri="7618b3f3-db09-4910-a7e4-ba280be58b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854F1C3-6DA1-43B7-AFAA-1393DA17D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4304</Words>
  <Characters>24535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28782</CharactersWithSpaces>
  <SharedDoc>false</SharedDoc>
  <HLinks>
    <vt:vector size="252" baseType="variant">
      <vt:variant>
        <vt:i4>1507414</vt:i4>
      </vt:variant>
      <vt:variant>
        <vt:i4>273</vt:i4>
      </vt:variant>
      <vt:variant>
        <vt:i4>0</vt:i4>
      </vt:variant>
      <vt:variant>
        <vt:i4>5</vt:i4>
      </vt:variant>
      <vt:variant>
        <vt:lpwstr>https://pytorch.org/</vt:lpwstr>
      </vt:variant>
      <vt:variant>
        <vt:lpwstr/>
      </vt:variant>
      <vt:variant>
        <vt:i4>6684791</vt:i4>
      </vt:variant>
      <vt:variant>
        <vt:i4>270</vt:i4>
      </vt:variant>
      <vt:variant>
        <vt:i4>0</vt:i4>
      </vt:variant>
      <vt:variant>
        <vt:i4>5</vt:i4>
      </vt:variant>
      <vt:variant>
        <vt:lpwstr>https://python.org/</vt:lpwstr>
      </vt:variant>
      <vt:variant>
        <vt:lpwstr/>
      </vt:variant>
      <vt:variant>
        <vt:i4>2424844</vt:i4>
      </vt:variant>
      <vt:variant>
        <vt:i4>267</vt:i4>
      </vt:variant>
      <vt:variant>
        <vt:i4>0</vt:i4>
      </vt:variant>
      <vt:variant>
        <vt:i4>5</vt:i4>
      </vt:variant>
      <vt:variant>
        <vt:lpwstr>https://medium.com/@resham.sundar/vgg16-vs-resnet50-when-used-as-encoder-in-unet-e93c95ee14a2</vt:lpwstr>
      </vt:variant>
      <vt:variant>
        <vt:lpwstr/>
      </vt:variant>
      <vt:variant>
        <vt:i4>1245242</vt:i4>
      </vt:variant>
      <vt:variant>
        <vt:i4>236</vt:i4>
      </vt:variant>
      <vt:variant>
        <vt:i4>0</vt:i4>
      </vt:variant>
      <vt:variant>
        <vt:i4>5</vt:i4>
      </vt:variant>
      <vt:variant>
        <vt:lpwstr/>
      </vt:variant>
      <vt:variant>
        <vt:lpwstr>_Toc153306843</vt:lpwstr>
      </vt:variant>
      <vt:variant>
        <vt:i4>1245242</vt:i4>
      </vt:variant>
      <vt:variant>
        <vt:i4>230</vt:i4>
      </vt:variant>
      <vt:variant>
        <vt:i4>0</vt:i4>
      </vt:variant>
      <vt:variant>
        <vt:i4>5</vt:i4>
      </vt:variant>
      <vt:variant>
        <vt:lpwstr/>
      </vt:variant>
      <vt:variant>
        <vt:lpwstr>_Toc153306842</vt:lpwstr>
      </vt:variant>
      <vt:variant>
        <vt:i4>1966133</vt:i4>
      </vt:variant>
      <vt:variant>
        <vt:i4>221</vt:i4>
      </vt:variant>
      <vt:variant>
        <vt:i4>0</vt:i4>
      </vt:variant>
      <vt:variant>
        <vt:i4>5</vt:i4>
      </vt:variant>
      <vt:variant>
        <vt:lpwstr/>
      </vt:variant>
      <vt:variant>
        <vt:lpwstr>_Toc153306793</vt:lpwstr>
      </vt:variant>
      <vt:variant>
        <vt:i4>1966133</vt:i4>
      </vt:variant>
      <vt:variant>
        <vt:i4>215</vt:i4>
      </vt:variant>
      <vt:variant>
        <vt:i4>0</vt:i4>
      </vt:variant>
      <vt:variant>
        <vt:i4>5</vt:i4>
      </vt:variant>
      <vt:variant>
        <vt:lpwstr/>
      </vt:variant>
      <vt:variant>
        <vt:lpwstr>_Toc153306792</vt:lpwstr>
      </vt:variant>
      <vt:variant>
        <vt:i4>1966133</vt:i4>
      </vt:variant>
      <vt:variant>
        <vt:i4>209</vt:i4>
      </vt:variant>
      <vt:variant>
        <vt:i4>0</vt:i4>
      </vt:variant>
      <vt:variant>
        <vt:i4>5</vt:i4>
      </vt:variant>
      <vt:variant>
        <vt:lpwstr/>
      </vt:variant>
      <vt:variant>
        <vt:lpwstr>_Toc153306791</vt:lpwstr>
      </vt:variant>
      <vt:variant>
        <vt:i4>1966133</vt:i4>
      </vt:variant>
      <vt:variant>
        <vt:i4>203</vt:i4>
      </vt:variant>
      <vt:variant>
        <vt:i4>0</vt:i4>
      </vt:variant>
      <vt:variant>
        <vt:i4>5</vt:i4>
      </vt:variant>
      <vt:variant>
        <vt:lpwstr/>
      </vt:variant>
      <vt:variant>
        <vt:lpwstr>_Toc153306790</vt:lpwstr>
      </vt:variant>
      <vt:variant>
        <vt:i4>2031669</vt:i4>
      </vt:variant>
      <vt:variant>
        <vt:i4>197</vt:i4>
      </vt:variant>
      <vt:variant>
        <vt:i4>0</vt:i4>
      </vt:variant>
      <vt:variant>
        <vt:i4>5</vt:i4>
      </vt:variant>
      <vt:variant>
        <vt:lpwstr/>
      </vt:variant>
      <vt:variant>
        <vt:lpwstr>_Toc153306789</vt:lpwstr>
      </vt:variant>
      <vt:variant>
        <vt:i4>8126520</vt:i4>
      </vt:variant>
      <vt:variant>
        <vt:i4>191</vt:i4>
      </vt:variant>
      <vt:variant>
        <vt:i4>0</vt:i4>
      </vt:variant>
      <vt:variant>
        <vt:i4>5</vt:i4>
      </vt:variant>
      <vt:variant>
        <vt:lpwstr>https://iuhedu-my.sharepoint.com/personal/20079071_huy_student_iuh_edu_vn/Documents/BaoCaoGroup13.docx</vt:lpwstr>
      </vt:variant>
      <vt:variant>
        <vt:lpwstr>_Toc153306788</vt:lpwstr>
      </vt:variant>
      <vt:variant>
        <vt:i4>2031669</vt:i4>
      </vt:variant>
      <vt:variant>
        <vt:i4>185</vt:i4>
      </vt:variant>
      <vt:variant>
        <vt:i4>0</vt:i4>
      </vt:variant>
      <vt:variant>
        <vt:i4>5</vt:i4>
      </vt:variant>
      <vt:variant>
        <vt:lpwstr/>
      </vt:variant>
      <vt:variant>
        <vt:lpwstr>_Toc153306787</vt:lpwstr>
      </vt:variant>
      <vt:variant>
        <vt:i4>1048624</vt:i4>
      </vt:variant>
      <vt:variant>
        <vt:i4>176</vt:i4>
      </vt:variant>
      <vt:variant>
        <vt:i4>0</vt:i4>
      </vt:variant>
      <vt:variant>
        <vt:i4>5</vt:i4>
      </vt:variant>
      <vt:variant>
        <vt:lpwstr/>
      </vt:variant>
      <vt:variant>
        <vt:lpwstr>_Toc153314355</vt:lpwstr>
      </vt:variant>
      <vt:variant>
        <vt:i4>1048624</vt:i4>
      </vt:variant>
      <vt:variant>
        <vt:i4>170</vt:i4>
      </vt:variant>
      <vt:variant>
        <vt:i4>0</vt:i4>
      </vt:variant>
      <vt:variant>
        <vt:i4>5</vt:i4>
      </vt:variant>
      <vt:variant>
        <vt:lpwstr/>
      </vt:variant>
      <vt:variant>
        <vt:lpwstr>_Toc153314354</vt:lpwstr>
      </vt:variant>
      <vt:variant>
        <vt:i4>1048624</vt:i4>
      </vt:variant>
      <vt:variant>
        <vt:i4>164</vt:i4>
      </vt:variant>
      <vt:variant>
        <vt:i4>0</vt:i4>
      </vt:variant>
      <vt:variant>
        <vt:i4>5</vt:i4>
      </vt:variant>
      <vt:variant>
        <vt:lpwstr/>
      </vt:variant>
      <vt:variant>
        <vt:lpwstr>_Toc153314353</vt:lpwstr>
      </vt:variant>
      <vt:variant>
        <vt:i4>1048624</vt:i4>
      </vt:variant>
      <vt:variant>
        <vt:i4>158</vt:i4>
      </vt:variant>
      <vt:variant>
        <vt:i4>0</vt:i4>
      </vt:variant>
      <vt:variant>
        <vt:i4>5</vt:i4>
      </vt:variant>
      <vt:variant>
        <vt:lpwstr/>
      </vt:variant>
      <vt:variant>
        <vt:lpwstr>_Toc153314352</vt:lpwstr>
      </vt:variant>
      <vt:variant>
        <vt:i4>1048624</vt:i4>
      </vt:variant>
      <vt:variant>
        <vt:i4>152</vt:i4>
      </vt:variant>
      <vt:variant>
        <vt:i4>0</vt:i4>
      </vt:variant>
      <vt:variant>
        <vt:i4>5</vt:i4>
      </vt:variant>
      <vt:variant>
        <vt:lpwstr/>
      </vt:variant>
      <vt:variant>
        <vt:lpwstr>_Toc153314351</vt:lpwstr>
      </vt:variant>
      <vt:variant>
        <vt:i4>1048624</vt:i4>
      </vt:variant>
      <vt:variant>
        <vt:i4>146</vt:i4>
      </vt:variant>
      <vt:variant>
        <vt:i4>0</vt:i4>
      </vt:variant>
      <vt:variant>
        <vt:i4>5</vt:i4>
      </vt:variant>
      <vt:variant>
        <vt:lpwstr/>
      </vt:variant>
      <vt:variant>
        <vt:lpwstr>_Toc153314350</vt:lpwstr>
      </vt:variant>
      <vt:variant>
        <vt:i4>1114160</vt:i4>
      </vt:variant>
      <vt:variant>
        <vt:i4>140</vt:i4>
      </vt:variant>
      <vt:variant>
        <vt:i4>0</vt:i4>
      </vt:variant>
      <vt:variant>
        <vt:i4>5</vt:i4>
      </vt:variant>
      <vt:variant>
        <vt:lpwstr/>
      </vt:variant>
      <vt:variant>
        <vt:lpwstr>_Toc153314349</vt:lpwstr>
      </vt:variant>
      <vt:variant>
        <vt:i4>1114160</vt:i4>
      </vt:variant>
      <vt:variant>
        <vt:i4>134</vt:i4>
      </vt:variant>
      <vt:variant>
        <vt:i4>0</vt:i4>
      </vt:variant>
      <vt:variant>
        <vt:i4>5</vt:i4>
      </vt:variant>
      <vt:variant>
        <vt:lpwstr/>
      </vt:variant>
      <vt:variant>
        <vt:lpwstr>_Toc153314348</vt:lpwstr>
      </vt:variant>
      <vt:variant>
        <vt:i4>1114160</vt:i4>
      </vt:variant>
      <vt:variant>
        <vt:i4>128</vt:i4>
      </vt:variant>
      <vt:variant>
        <vt:i4>0</vt:i4>
      </vt:variant>
      <vt:variant>
        <vt:i4>5</vt:i4>
      </vt:variant>
      <vt:variant>
        <vt:lpwstr/>
      </vt:variant>
      <vt:variant>
        <vt:lpwstr>_Toc153314347</vt:lpwstr>
      </vt:variant>
      <vt:variant>
        <vt:i4>1114160</vt:i4>
      </vt:variant>
      <vt:variant>
        <vt:i4>122</vt:i4>
      </vt:variant>
      <vt:variant>
        <vt:i4>0</vt:i4>
      </vt:variant>
      <vt:variant>
        <vt:i4>5</vt:i4>
      </vt:variant>
      <vt:variant>
        <vt:lpwstr/>
      </vt:variant>
      <vt:variant>
        <vt:lpwstr>_Toc153314346</vt:lpwstr>
      </vt:variant>
      <vt:variant>
        <vt:i4>1114160</vt:i4>
      </vt:variant>
      <vt:variant>
        <vt:i4>116</vt:i4>
      </vt:variant>
      <vt:variant>
        <vt:i4>0</vt:i4>
      </vt:variant>
      <vt:variant>
        <vt:i4>5</vt:i4>
      </vt:variant>
      <vt:variant>
        <vt:lpwstr/>
      </vt:variant>
      <vt:variant>
        <vt:lpwstr>_Toc153314345</vt:lpwstr>
      </vt:variant>
      <vt:variant>
        <vt:i4>1114160</vt:i4>
      </vt:variant>
      <vt:variant>
        <vt:i4>110</vt:i4>
      </vt:variant>
      <vt:variant>
        <vt:i4>0</vt:i4>
      </vt:variant>
      <vt:variant>
        <vt:i4>5</vt:i4>
      </vt:variant>
      <vt:variant>
        <vt:lpwstr/>
      </vt:variant>
      <vt:variant>
        <vt:lpwstr>_Toc153314344</vt:lpwstr>
      </vt:variant>
      <vt:variant>
        <vt:i4>1114160</vt:i4>
      </vt:variant>
      <vt:variant>
        <vt:i4>104</vt:i4>
      </vt:variant>
      <vt:variant>
        <vt:i4>0</vt:i4>
      </vt:variant>
      <vt:variant>
        <vt:i4>5</vt:i4>
      </vt:variant>
      <vt:variant>
        <vt:lpwstr/>
      </vt:variant>
      <vt:variant>
        <vt:lpwstr>_Toc153314343</vt:lpwstr>
      </vt:variant>
      <vt:variant>
        <vt:i4>1114160</vt:i4>
      </vt:variant>
      <vt:variant>
        <vt:i4>98</vt:i4>
      </vt:variant>
      <vt:variant>
        <vt:i4>0</vt:i4>
      </vt:variant>
      <vt:variant>
        <vt:i4>5</vt:i4>
      </vt:variant>
      <vt:variant>
        <vt:lpwstr/>
      </vt:variant>
      <vt:variant>
        <vt:lpwstr>_Toc153314342</vt:lpwstr>
      </vt:variant>
      <vt:variant>
        <vt:i4>1114160</vt:i4>
      </vt:variant>
      <vt:variant>
        <vt:i4>92</vt:i4>
      </vt:variant>
      <vt:variant>
        <vt:i4>0</vt:i4>
      </vt:variant>
      <vt:variant>
        <vt:i4>5</vt:i4>
      </vt:variant>
      <vt:variant>
        <vt:lpwstr/>
      </vt:variant>
      <vt:variant>
        <vt:lpwstr>_Toc153314341</vt:lpwstr>
      </vt:variant>
      <vt:variant>
        <vt:i4>1114160</vt:i4>
      </vt:variant>
      <vt:variant>
        <vt:i4>86</vt:i4>
      </vt:variant>
      <vt:variant>
        <vt:i4>0</vt:i4>
      </vt:variant>
      <vt:variant>
        <vt:i4>5</vt:i4>
      </vt:variant>
      <vt:variant>
        <vt:lpwstr/>
      </vt:variant>
      <vt:variant>
        <vt:lpwstr>_Toc153314340</vt:lpwstr>
      </vt:variant>
      <vt:variant>
        <vt:i4>1441840</vt:i4>
      </vt:variant>
      <vt:variant>
        <vt:i4>80</vt:i4>
      </vt:variant>
      <vt:variant>
        <vt:i4>0</vt:i4>
      </vt:variant>
      <vt:variant>
        <vt:i4>5</vt:i4>
      </vt:variant>
      <vt:variant>
        <vt:lpwstr/>
      </vt:variant>
      <vt:variant>
        <vt:lpwstr>_Toc153314339</vt:lpwstr>
      </vt:variant>
      <vt:variant>
        <vt:i4>1441840</vt:i4>
      </vt:variant>
      <vt:variant>
        <vt:i4>74</vt:i4>
      </vt:variant>
      <vt:variant>
        <vt:i4>0</vt:i4>
      </vt:variant>
      <vt:variant>
        <vt:i4>5</vt:i4>
      </vt:variant>
      <vt:variant>
        <vt:lpwstr/>
      </vt:variant>
      <vt:variant>
        <vt:lpwstr>_Toc153314338</vt:lpwstr>
      </vt:variant>
      <vt:variant>
        <vt:i4>1441840</vt:i4>
      </vt:variant>
      <vt:variant>
        <vt:i4>68</vt:i4>
      </vt:variant>
      <vt:variant>
        <vt:i4>0</vt:i4>
      </vt:variant>
      <vt:variant>
        <vt:i4>5</vt:i4>
      </vt:variant>
      <vt:variant>
        <vt:lpwstr/>
      </vt:variant>
      <vt:variant>
        <vt:lpwstr>_Toc153314337</vt:lpwstr>
      </vt:variant>
      <vt:variant>
        <vt:i4>1441840</vt:i4>
      </vt:variant>
      <vt:variant>
        <vt:i4>62</vt:i4>
      </vt:variant>
      <vt:variant>
        <vt:i4>0</vt:i4>
      </vt:variant>
      <vt:variant>
        <vt:i4>5</vt:i4>
      </vt:variant>
      <vt:variant>
        <vt:lpwstr/>
      </vt:variant>
      <vt:variant>
        <vt:lpwstr>_Toc153314336</vt:lpwstr>
      </vt:variant>
      <vt:variant>
        <vt:i4>1441840</vt:i4>
      </vt:variant>
      <vt:variant>
        <vt:i4>56</vt:i4>
      </vt:variant>
      <vt:variant>
        <vt:i4>0</vt:i4>
      </vt:variant>
      <vt:variant>
        <vt:i4>5</vt:i4>
      </vt:variant>
      <vt:variant>
        <vt:lpwstr/>
      </vt:variant>
      <vt:variant>
        <vt:lpwstr>_Toc153314335</vt:lpwstr>
      </vt:variant>
      <vt:variant>
        <vt:i4>1441840</vt:i4>
      </vt:variant>
      <vt:variant>
        <vt:i4>50</vt:i4>
      </vt:variant>
      <vt:variant>
        <vt:i4>0</vt:i4>
      </vt:variant>
      <vt:variant>
        <vt:i4>5</vt:i4>
      </vt:variant>
      <vt:variant>
        <vt:lpwstr/>
      </vt:variant>
      <vt:variant>
        <vt:lpwstr>_Toc153314334</vt:lpwstr>
      </vt:variant>
      <vt:variant>
        <vt:i4>1441840</vt:i4>
      </vt:variant>
      <vt:variant>
        <vt:i4>44</vt:i4>
      </vt:variant>
      <vt:variant>
        <vt:i4>0</vt:i4>
      </vt:variant>
      <vt:variant>
        <vt:i4>5</vt:i4>
      </vt:variant>
      <vt:variant>
        <vt:lpwstr/>
      </vt:variant>
      <vt:variant>
        <vt:lpwstr>_Toc153314333</vt:lpwstr>
      </vt:variant>
      <vt:variant>
        <vt:i4>1441840</vt:i4>
      </vt:variant>
      <vt:variant>
        <vt:i4>38</vt:i4>
      </vt:variant>
      <vt:variant>
        <vt:i4>0</vt:i4>
      </vt:variant>
      <vt:variant>
        <vt:i4>5</vt:i4>
      </vt:variant>
      <vt:variant>
        <vt:lpwstr/>
      </vt:variant>
      <vt:variant>
        <vt:lpwstr>_Toc153314332</vt:lpwstr>
      </vt:variant>
      <vt:variant>
        <vt:i4>1441840</vt:i4>
      </vt:variant>
      <vt:variant>
        <vt:i4>32</vt:i4>
      </vt:variant>
      <vt:variant>
        <vt:i4>0</vt:i4>
      </vt:variant>
      <vt:variant>
        <vt:i4>5</vt:i4>
      </vt:variant>
      <vt:variant>
        <vt:lpwstr/>
      </vt:variant>
      <vt:variant>
        <vt:lpwstr>_Toc153314331</vt:lpwstr>
      </vt:variant>
      <vt:variant>
        <vt:i4>1441840</vt:i4>
      </vt:variant>
      <vt:variant>
        <vt:i4>26</vt:i4>
      </vt:variant>
      <vt:variant>
        <vt:i4>0</vt:i4>
      </vt:variant>
      <vt:variant>
        <vt:i4>5</vt:i4>
      </vt:variant>
      <vt:variant>
        <vt:lpwstr/>
      </vt:variant>
      <vt:variant>
        <vt:lpwstr>_Toc153314330</vt:lpwstr>
      </vt:variant>
      <vt:variant>
        <vt:i4>1507376</vt:i4>
      </vt:variant>
      <vt:variant>
        <vt:i4>20</vt:i4>
      </vt:variant>
      <vt:variant>
        <vt:i4>0</vt:i4>
      </vt:variant>
      <vt:variant>
        <vt:i4>5</vt:i4>
      </vt:variant>
      <vt:variant>
        <vt:lpwstr/>
      </vt:variant>
      <vt:variant>
        <vt:lpwstr>_Toc153314329</vt:lpwstr>
      </vt:variant>
      <vt:variant>
        <vt:i4>1507376</vt:i4>
      </vt:variant>
      <vt:variant>
        <vt:i4>14</vt:i4>
      </vt:variant>
      <vt:variant>
        <vt:i4>0</vt:i4>
      </vt:variant>
      <vt:variant>
        <vt:i4>5</vt:i4>
      </vt:variant>
      <vt:variant>
        <vt:lpwstr/>
      </vt:variant>
      <vt:variant>
        <vt:lpwstr>_Toc153314328</vt:lpwstr>
      </vt:variant>
      <vt:variant>
        <vt:i4>1507376</vt:i4>
      </vt:variant>
      <vt:variant>
        <vt:i4>8</vt:i4>
      </vt:variant>
      <vt:variant>
        <vt:i4>0</vt:i4>
      </vt:variant>
      <vt:variant>
        <vt:i4>5</vt:i4>
      </vt:variant>
      <vt:variant>
        <vt:lpwstr/>
      </vt:variant>
      <vt:variant>
        <vt:lpwstr>_Toc153314327</vt:lpwstr>
      </vt:variant>
      <vt:variant>
        <vt:i4>1507376</vt:i4>
      </vt:variant>
      <vt:variant>
        <vt:i4>2</vt:i4>
      </vt:variant>
      <vt:variant>
        <vt:i4>0</vt:i4>
      </vt:variant>
      <vt:variant>
        <vt:i4>5</vt:i4>
      </vt:variant>
      <vt:variant>
        <vt:lpwstr/>
      </vt:variant>
      <vt:variant>
        <vt:lpwstr>_Toc153314325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Ánh Dương</dc:creator>
  <cp:keywords/>
  <cp:lastModifiedBy>Ngô Hoàng Nhật Huy</cp:lastModifiedBy>
  <cp:revision>2</cp:revision>
  <dcterms:created xsi:type="dcterms:W3CDTF">2023-12-12T17:52:00Z</dcterms:created>
  <dcterms:modified xsi:type="dcterms:W3CDTF">2023-12-12T17:52:00Z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2023-11-28T00:00:00Z</vt:lpwstr>
  </property>
  <property fmtid="{D5CDD505-2E9C-101B-9397-08002B2CF9AE}" pid="3" name="Creator">
    <vt:lpwstr>Microsoft® Word 2010</vt:lpwstr>
  </property>
  <property fmtid="{D5CDD505-2E9C-101B-9397-08002B2CF9AE}" pid="4" name="Created">
    <vt:lpwstr>2022-04-05T00:00:00Z</vt:lpwstr>
  </property>
  <property fmtid="{D5CDD505-2E9C-101B-9397-08002B2CF9AE}" pid="5" name="ContentTypeId">
    <vt:lpwstr>0x0101000A31519FBF29E34CA9D51570948F53FB</vt:lpwstr>
  </property>
</Properties>
</file>